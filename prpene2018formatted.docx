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FCE" w:rsidRPr="00CD7438" w:rsidRDefault="000E501A" w:rsidP="00D15449">
      <w:pPr>
        <w:pStyle w:val="Title"/>
        <w:rPr>
          <w:lang w:val="en-GB"/>
        </w:rPr>
      </w:pPr>
      <w:r w:rsidRPr="00CD7438">
        <w:rPr>
          <w:highlight w:val="yellow"/>
          <w:lang w:val="en-GB"/>
        </w:rPr>
        <w:t>Morphology-Inspired Word Segmentation for Neural Machine Translation</w:t>
      </w:r>
    </w:p>
    <w:p w:rsidR="00DC0216" w:rsidRPr="00CD7438" w:rsidRDefault="00BB54A6" w:rsidP="00DC0216">
      <w:pPr>
        <w:pStyle w:val="author"/>
        <w:rPr>
          <w:vertAlign w:val="superscript"/>
          <w:lang w:val="en-GB"/>
        </w:rPr>
      </w:pPr>
      <w:r w:rsidRPr="00CD7438">
        <w:rPr>
          <w:lang w:val="en-GB"/>
        </w:rPr>
        <w:t>Jānis Zuters</w:t>
      </w:r>
      <w:r w:rsidR="00DC138A" w:rsidRPr="00CD7438">
        <w:rPr>
          <w:rStyle w:val="ORCID"/>
          <w:lang w:val="en-GB"/>
        </w:rPr>
        <w:t xml:space="preserve"> </w:t>
      </w:r>
      <w:r w:rsidR="00D15449" w:rsidRPr="00CD7438">
        <w:rPr>
          <w:rStyle w:val="ORCID"/>
          <w:lang w:val="en-GB"/>
        </w:rPr>
        <w:t xml:space="preserve">a, </w:t>
      </w:r>
      <w:r w:rsidR="00D15449" w:rsidRPr="00CD7438">
        <w:rPr>
          <w:rStyle w:val="FootnoteReference"/>
          <w:lang w:val="en-GB"/>
        </w:rPr>
        <w:footnoteReference w:id="1"/>
      </w:r>
      <w:r w:rsidR="00692FEA" w:rsidRPr="00CD7438">
        <w:rPr>
          <w:lang w:val="en-GB"/>
        </w:rPr>
        <w:t xml:space="preserve">, Gus </w:t>
      </w:r>
      <w:proofErr w:type="spellStart"/>
      <w:r w:rsidR="00692FEA" w:rsidRPr="00CD7438">
        <w:rPr>
          <w:lang w:val="en-GB"/>
        </w:rPr>
        <w:t>Strazds</w:t>
      </w:r>
      <w:proofErr w:type="spellEnd"/>
      <w:r w:rsidR="00DC138A" w:rsidRPr="00CD7438">
        <w:rPr>
          <w:rStyle w:val="ORCID"/>
          <w:lang w:val="en-GB"/>
        </w:rPr>
        <w:t xml:space="preserve"> </w:t>
      </w:r>
      <w:r w:rsidR="00D15449" w:rsidRPr="00CD7438">
        <w:rPr>
          <w:rStyle w:val="ORCID"/>
          <w:lang w:val="en-GB"/>
        </w:rPr>
        <w:t>a</w:t>
      </w:r>
      <w:del w:id="0" w:author="Jānis Zuters" w:date="2018-10-21T09:23:00Z">
        <w:r w:rsidR="00D15449" w:rsidRPr="00CD7438" w:rsidDel="008870C5">
          <w:rPr>
            <w:rStyle w:val="ORCID"/>
            <w:lang w:val="en-GB"/>
          </w:rPr>
          <w:delText xml:space="preserve">, </w:delText>
        </w:r>
        <w:r w:rsidR="00D15449" w:rsidRPr="00CD7438" w:rsidDel="008870C5">
          <w:rPr>
            <w:rStyle w:val="FootnoteReference"/>
            <w:lang w:val="en-GB"/>
          </w:rPr>
          <w:footnoteReference w:id="2"/>
        </w:r>
      </w:del>
      <w:r w:rsidR="00692FEA" w:rsidRPr="00CD7438">
        <w:rPr>
          <w:lang w:val="en-GB"/>
        </w:rPr>
        <w:t>,</w:t>
      </w:r>
      <w:r w:rsidR="00D548A9" w:rsidRPr="00CD7438">
        <w:rPr>
          <w:lang w:val="en-GB"/>
        </w:rPr>
        <w:t xml:space="preserve"> </w:t>
      </w:r>
      <w:r w:rsidR="00692FEA" w:rsidRPr="00CD7438">
        <w:rPr>
          <w:lang w:val="en-GB"/>
        </w:rPr>
        <w:t>and</w:t>
      </w:r>
      <w:r w:rsidR="00E84A11" w:rsidRPr="00CD7438">
        <w:rPr>
          <w:lang w:val="en-GB"/>
        </w:rPr>
        <w:br/>
      </w:r>
      <w:proofErr w:type="spellStart"/>
      <w:r w:rsidR="00D15449" w:rsidRPr="00CD7438">
        <w:rPr>
          <w:lang w:val="en-GB"/>
        </w:rPr>
        <w:t>Viktorija</w:t>
      </w:r>
      <w:proofErr w:type="spellEnd"/>
      <w:r w:rsidR="00D15449" w:rsidRPr="00CD7438">
        <w:rPr>
          <w:lang w:val="en-GB"/>
        </w:rPr>
        <w:t xml:space="preserve"> </w:t>
      </w:r>
      <w:proofErr w:type="spellStart"/>
      <w:r w:rsidR="00D15449" w:rsidRPr="00CD7438">
        <w:rPr>
          <w:lang w:val="en-GB"/>
        </w:rPr>
        <w:t>Ļeonova</w:t>
      </w:r>
      <w:r w:rsidR="00D15449" w:rsidRPr="00CD7438">
        <w:rPr>
          <w:vertAlign w:val="superscript"/>
          <w:lang w:val="en-GB"/>
        </w:rPr>
        <w:t>a</w:t>
      </w:r>
      <w:proofErr w:type="spellEnd"/>
      <w:del w:id="3" w:author="Jānis Zuters" w:date="2018-10-21T09:23:00Z">
        <w:r w:rsidR="00250BAD" w:rsidDel="008870C5">
          <w:rPr>
            <w:vertAlign w:val="superscript"/>
            <w:lang w:val="en-GB"/>
          </w:rPr>
          <w:delText xml:space="preserve">, </w:delText>
        </w:r>
        <w:r w:rsidR="00250BAD" w:rsidRPr="00CD7438" w:rsidDel="008870C5">
          <w:rPr>
            <w:rStyle w:val="FootnoteReference"/>
            <w:lang w:val="en-GB"/>
          </w:rPr>
          <w:footnoteReference w:id="3"/>
        </w:r>
      </w:del>
    </w:p>
    <w:p w:rsidR="00DC0216" w:rsidRPr="00CD7438" w:rsidRDefault="00D15449" w:rsidP="00D15449">
      <w:pPr>
        <w:pStyle w:val="Affiliation"/>
        <w:rPr>
          <w:lang w:val="en-GB"/>
        </w:rPr>
      </w:pPr>
      <w:r w:rsidRPr="00CD7438">
        <w:rPr>
          <w:i w:val="0"/>
          <w:vertAlign w:val="superscript"/>
          <w:lang w:val="en-GB"/>
        </w:rPr>
        <w:t>a</w:t>
      </w:r>
      <w:r w:rsidRPr="00CD7438">
        <w:rPr>
          <w:sz w:val="8"/>
          <w:szCs w:val="8"/>
          <w:lang w:val="en-GB"/>
        </w:rPr>
        <w:t xml:space="preserve"> </w:t>
      </w:r>
      <w:r w:rsidR="009B2539" w:rsidRPr="00CD7438">
        <w:rPr>
          <w:lang w:val="en-GB"/>
        </w:rPr>
        <w:t>University</w:t>
      </w:r>
      <w:r w:rsidR="00BB54A6" w:rsidRPr="00CD7438">
        <w:rPr>
          <w:lang w:val="en-GB"/>
        </w:rPr>
        <w:t xml:space="preserve"> of Latvia</w:t>
      </w:r>
      <w:r w:rsidR="009B2539" w:rsidRPr="00CD7438">
        <w:rPr>
          <w:lang w:val="en-GB"/>
        </w:rPr>
        <w:t xml:space="preserve">, </w:t>
      </w:r>
      <w:r w:rsidR="00BB54A6" w:rsidRPr="00CD7438">
        <w:rPr>
          <w:lang w:val="en-GB"/>
        </w:rPr>
        <w:t xml:space="preserve">Raina </w:t>
      </w:r>
      <w:proofErr w:type="spellStart"/>
      <w:r w:rsidR="00BB54A6" w:rsidRPr="00CD7438">
        <w:rPr>
          <w:lang w:val="en-GB"/>
        </w:rPr>
        <w:t>blvd.</w:t>
      </w:r>
      <w:proofErr w:type="spellEnd"/>
      <w:r w:rsidR="00BB54A6" w:rsidRPr="00CD7438">
        <w:rPr>
          <w:lang w:val="en-GB"/>
        </w:rPr>
        <w:t xml:space="preserve"> 19, LV-1586 Riga, Latvia</w:t>
      </w:r>
    </w:p>
    <w:p w:rsidR="00DC0216" w:rsidRPr="00CD7438" w:rsidRDefault="009B2539" w:rsidP="00D15449">
      <w:pPr>
        <w:pStyle w:val="Abstract0"/>
        <w:rPr>
          <w:lang w:val="en-GB"/>
        </w:rPr>
      </w:pPr>
      <w:r w:rsidRPr="00CD7438">
        <w:rPr>
          <w:b/>
          <w:lang w:val="en-GB"/>
        </w:rPr>
        <w:t>Abstract.</w:t>
      </w:r>
      <w:r w:rsidRPr="00CD7438">
        <w:rPr>
          <w:lang w:val="en-GB"/>
        </w:rPr>
        <w:t xml:space="preserve"> </w:t>
      </w:r>
      <w:r w:rsidR="00BC180F" w:rsidRPr="00CD7438">
        <w:rPr>
          <w:lang w:val="en-GB"/>
        </w:rPr>
        <w:t xml:space="preserve">This paper proposes the Prefix-Root-Postfix-Encoding (PRPE) algorithm, which performs close-to-morphological segmentation of words as part of text pre-processing in machine translation. PRPE is a cross-language algorithm requiring only minor tweaking to adapt it for any particular language, a property which makes it potentially useful for morphologically rich languages with no morphological analysers available. As a key part of the proposed algorithm we introduce the ‘Root alignment’ principle to extract potential sub-words from a corpus, as well as a special technique for constructing words from potential sub-words. </w:t>
      </w:r>
      <w:r w:rsidR="000E501A" w:rsidRPr="00CD7438">
        <w:rPr>
          <w:highlight w:val="yellow"/>
          <w:lang w:val="en-GB"/>
        </w:rPr>
        <w:t xml:space="preserve">In addition, we supplemented the algorithm with </w:t>
      </w:r>
      <w:del w:id="6" w:author="Microsoft Office User" w:date="2018-10-21T04:11:00Z">
        <w:r w:rsidR="000E501A" w:rsidRPr="00CD7438" w:rsidDel="000B136A">
          <w:rPr>
            <w:highlight w:val="yellow"/>
            <w:lang w:val="en-GB"/>
          </w:rPr>
          <w:delText xml:space="preserve">a </w:delText>
        </w:r>
      </w:del>
      <w:r w:rsidR="000E501A" w:rsidRPr="00CD7438">
        <w:rPr>
          <w:highlight w:val="yellow"/>
          <w:lang w:val="en-GB"/>
        </w:rPr>
        <w:t>specific processing for named-entities based on transliteration.</w:t>
      </w:r>
      <w:r w:rsidR="000E501A" w:rsidRPr="00CD7438">
        <w:rPr>
          <w:lang w:val="en-GB"/>
        </w:rPr>
        <w:t xml:space="preserve"> </w:t>
      </w:r>
      <w:r w:rsidR="00BC180F" w:rsidRPr="00CD7438">
        <w:rPr>
          <w:lang w:val="en-GB"/>
        </w:rPr>
        <w:t>We conducted experiments with two different neural machine translation systems, training them on parallel corpora for English-Latvian and Latvian-English translation. Evaluation of translation quality showed improvements in BLEU scores when the data were pre</w:t>
      </w:r>
      <w:r w:rsidR="006E0448" w:rsidRPr="00CD7438">
        <w:rPr>
          <w:lang w:val="en-GB"/>
        </w:rPr>
        <w:t>-</w:t>
      </w:r>
      <w:r w:rsidR="00BC180F" w:rsidRPr="00CD7438">
        <w:rPr>
          <w:lang w:val="en-GB"/>
        </w:rPr>
        <w:t>processed using the proposed algorithm, compared to a couple of baseline word segmentation algorithms. Although we were able to demonstrate improvements in both translation directions and for both NMT systems, they were relatively minor, and our experiments show that machine translation with inflected languages remains challenging, especially with translation direction towards a highly inflected language.</w:t>
      </w:r>
    </w:p>
    <w:p w:rsidR="00DC0216" w:rsidRPr="00CD7438" w:rsidRDefault="009B2539" w:rsidP="00D15449">
      <w:pPr>
        <w:pStyle w:val="Keywords0"/>
        <w:rPr>
          <w:lang w:val="en-GB"/>
        </w:rPr>
      </w:pPr>
      <w:r w:rsidRPr="00CD7438">
        <w:rPr>
          <w:b/>
          <w:bCs/>
          <w:lang w:val="en-GB"/>
        </w:rPr>
        <w:t>Keywords:</w:t>
      </w:r>
      <w:r w:rsidRPr="00CD7438">
        <w:rPr>
          <w:lang w:val="en-GB"/>
        </w:rPr>
        <w:t xml:space="preserve"> </w:t>
      </w:r>
      <w:r w:rsidR="000E501A" w:rsidRPr="00CD7438">
        <w:rPr>
          <w:highlight w:val="yellow"/>
          <w:lang w:val="en-GB"/>
        </w:rPr>
        <w:t>Neural machine translation, Word segmentation, Named-entity processing</w:t>
      </w:r>
      <w:del w:id="7" w:author="Jānis Zuters" w:date="2018-10-21T09:25:00Z">
        <w:r w:rsidRPr="00CD7438" w:rsidDel="00287E3C">
          <w:rPr>
            <w:lang w:val="en-GB"/>
          </w:rPr>
          <w:delText>.</w:delText>
        </w:r>
      </w:del>
    </w:p>
    <w:p w:rsidR="00751BE9" w:rsidRPr="00CD7438" w:rsidRDefault="00C73C8F" w:rsidP="00D15449">
      <w:pPr>
        <w:pStyle w:val="Heading1"/>
        <w:rPr>
          <w:lang w:val="en-GB"/>
        </w:rPr>
      </w:pPr>
      <w:r w:rsidRPr="00CD7438">
        <w:rPr>
          <w:lang w:val="en-GB"/>
        </w:rPr>
        <w:t>Introduction</w:t>
      </w:r>
    </w:p>
    <w:p w:rsidR="00751BE9" w:rsidRPr="00CD7438" w:rsidRDefault="00F36A68" w:rsidP="00751BE9">
      <w:pPr>
        <w:pStyle w:val="p1a"/>
        <w:rPr>
          <w:lang w:val="en-GB"/>
        </w:rPr>
      </w:pPr>
      <w:r w:rsidRPr="00CD7438">
        <w:rPr>
          <w:lang w:val="en-GB"/>
        </w:rPr>
        <w:t xml:space="preserve">During the last years, neural machine translation (NMT) has without a doubt become a de-facto standard for machine translation. However, it is not without </w:t>
      </w:r>
      <w:del w:id="8" w:author="Microsoft Office User" w:date="2018-10-21T04:15:00Z">
        <w:r w:rsidRPr="00CD7438" w:rsidDel="00D158A4">
          <w:rPr>
            <w:lang w:val="en-GB"/>
          </w:rPr>
          <w:delText xml:space="preserve">a </w:delText>
        </w:r>
      </w:del>
      <w:r w:rsidRPr="00CD7438">
        <w:rPr>
          <w:lang w:val="en-GB"/>
        </w:rPr>
        <w:t>fault —</w:t>
      </w:r>
      <w:del w:id="9" w:author="Microsoft Office User" w:date="2018-10-21T04:16:00Z">
        <w:r w:rsidRPr="00CD7438" w:rsidDel="00D158A4">
          <w:rPr>
            <w:lang w:val="en-GB"/>
          </w:rPr>
          <w:delText xml:space="preserve"> up to the current moment, </w:delText>
        </w:r>
      </w:del>
      <w:del w:id="10" w:author="Microsoft Office User" w:date="2018-10-21T04:18:00Z">
        <w:r w:rsidRPr="00CD7438" w:rsidDel="00D158A4">
          <w:rPr>
            <w:lang w:val="en-GB"/>
          </w:rPr>
          <w:delText>the</w:delText>
        </w:r>
      </w:del>
      <w:r w:rsidRPr="00CD7438">
        <w:rPr>
          <w:lang w:val="en-GB"/>
        </w:rPr>
        <w:t xml:space="preserve"> translation quality </w:t>
      </w:r>
      <w:ins w:id="11" w:author="Microsoft Office User" w:date="2018-10-21T04:16:00Z">
        <w:r w:rsidR="00D158A4">
          <w:rPr>
            <w:lang w:val="en-GB"/>
          </w:rPr>
          <w:t xml:space="preserve">currently </w:t>
        </w:r>
      </w:ins>
      <w:r w:rsidRPr="00CD7438">
        <w:rPr>
          <w:lang w:val="en-GB"/>
        </w:rPr>
        <w:t xml:space="preserve">strongly varies depending on the language pairs in question. This is in no small part due to different language features, as well as the availability of </w:t>
      </w:r>
      <w:ins w:id="12" w:author="Microsoft Office User" w:date="2018-10-21T04:18:00Z">
        <w:r w:rsidR="00D158A4">
          <w:rPr>
            <w:lang w:val="en-GB"/>
          </w:rPr>
          <w:t xml:space="preserve">good training </w:t>
        </w:r>
      </w:ins>
      <w:r w:rsidRPr="00CD7438">
        <w:rPr>
          <w:lang w:val="en-GB"/>
        </w:rPr>
        <w:t xml:space="preserve">data — morphologically rich languages, especially </w:t>
      </w:r>
      <w:del w:id="13" w:author="Microsoft Office User" w:date="2018-10-21T04:19:00Z">
        <w:r w:rsidRPr="00CD7438" w:rsidDel="00D158A4">
          <w:rPr>
            <w:lang w:val="en-GB"/>
          </w:rPr>
          <w:delText>the ones</w:delText>
        </w:r>
      </w:del>
      <w:ins w:id="14" w:author="Microsoft Office User" w:date="2018-10-21T04:19:00Z">
        <w:r w:rsidR="00D158A4">
          <w:rPr>
            <w:lang w:val="en-GB"/>
          </w:rPr>
          <w:t>those</w:t>
        </w:r>
      </w:ins>
      <w:r w:rsidRPr="00CD7438">
        <w:rPr>
          <w:lang w:val="en-GB"/>
        </w:rPr>
        <w:t xml:space="preserve"> with relatively </w:t>
      </w:r>
      <w:del w:id="15" w:author="Microsoft Office User" w:date="2018-10-21T04:17:00Z">
        <w:r w:rsidRPr="00CD7438" w:rsidDel="00D158A4">
          <w:rPr>
            <w:lang w:val="en-GB"/>
          </w:rPr>
          <w:delText>small volume of</w:delText>
        </w:r>
      </w:del>
      <w:ins w:id="16" w:author="Microsoft Office User" w:date="2018-10-21T04:17:00Z">
        <w:r w:rsidR="00D158A4">
          <w:rPr>
            <w:lang w:val="en-GB"/>
          </w:rPr>
          <w:t>little</w:t>
        </w:r>
      </w:ins>
      <w:r w:rsidRPr="00CD7438">
        <w:rPr>
          <w:lang w:val="en-GB"/>
        </w:rPr>
        <w:t xml:space="preserve"> parallel training data available, present </w:t>
      </w:r>
      <w:del w:id="17" w:author="Microsoft Office User" w:date="2018-10-21T04:19:00Z">
        <w:r w:rsidRPr="00CD7438" w:rsidDel="00D158A4">
          <w:rPr>
            <w:lang w:val="en-GB"/>
          </w:rPr>
          <w:delText xml:space="preserve">a </w:delText>
        </w:r>
      </w:del>
      <w:r w:rsidRPr="00CD7438">
        <w:rPr>
          <w:lang w:val="en-GB"/>
        </w:rPr>
        <w:t>significant challenge</w:t>
      </w:r>
      <w:ins w:id="18" w:author="Microsoft Office User" w:date="2018-10-21T04:19:00Z">
        <w:r w:rsidR="00D158A4">
          <w:rPr>
            <w:lang w:val="en-GB"/>
          </w:rPr>
          <w:t>s</w:t>
        </w:r>
      </w:ins>
      <w:r w:rsidRPr="00CD7438">
        <w:rPr>
          <w:lang w:val="en-GB"/>
        </w:rPr>
        <w:t xml:space="preserve"> for NMT training due to data sparseness [1].</w:t>
      </w:r>
    </w:p>
    <w:p w:rsidR="00F36A68" w:rsidRPr="00CD7438" w:rsidRDefault="00F36A68" w:rsidP="00F36A68">
      <w:pPr>
        <w:rPr>
          <w:lang w:val="en-GB"/>
        </w:rPr>
      </w:pPr>
      <w:r w:rsidRPr="00CD7438">
        <w:rPr>
          <w:lang w:val="en-GB"/>
        </w:rPr>
        <w:t xml:space="preserve">Often, various means of pre-processing are employed in order to </w:t>
      </w:r>
      <w:del w:id="19" w:author="Microsoft Office User" w:date="2018-10-21T04:20:00Z">
        <w:r w:rsidRPr="00CD7438" w:rsidDel="00C14F6D">
          <w:rPr>
            <w:lang w:val="en-GB"/>
          </w:rPr>
          <w:delText xml:space="preserve">overcome </w:delText>
        </w:r>
      </w:del>
      <w:ins w:id="20" w:author="Microsoft Office User" w:date="2018-10-21T04:20:00Z">
        <w:r w:rsidR="00C14F6D">
          <w:rPr>
            <w:lang w:val="en-GB"/>
          </w:rPr>
          <w:t>address</w:t>
        </w:r>
        <w:r w:rsidR="00C14F6D" w:rsidRPr="00CD7438">
          <w:rPr>
            <w:lang w:val="en-GB"/>
          </w:rPr>
          <w:t xml:space="preserve"> </w:t>
        </w:r>
      </w:ins>
      <w:r w:rsidRPr="00CD7438">
        <w:rPr>
          <w:lang w:val="en-GB"/>
        </w:rPr>
        <w:t xml:space="preserve">data sparsity caused by the </w:t>
      </w:r>
      <w:proofErr w:type="spellStart"/>
      <w:r w:rsidRPr="00CD7438">
        <w:rPr>
          <w:lang w:val="en-GB"/>
        </w:rPr>
        <w:t>inflectedness</w:t>
      </w:r>
      <w:proofErr w:type="spellEnd"/>
      <w:r w:rsidRPr="00CD7438">
        <w:rPr>
          <w:lang w:val="en-GB"/>
        </w:rPr>
        <w:t xml:space="preserve"> of a language. One of the most common techniques is splitting words into segments (or sub-words) </w:t>
      </w:r>
      <w:del w:id="21" w:author="Microsoft Office User" w:date="2018-10-21T04:21:00Z">
        <w:r w:rsidRPr="00CD7438" w:rsidDel="00C14F6D">
          <w:rPr>
            <w:lang w:val="en-GB"/>
          </w:rPr>
          <w:delText>so the amount of</w:delText>
        </w:r>
      </w:del>
      <w:ins w:id="22" w:author="Microsoft Office User" w:date="2018-10-21T04:21:00Z">
        <w:r w:rsidR="00C14F6D">
          <w:rPr>
            <w:lang w:val="en-GB"/>
          </w:rPr>
          <w:t>to reduce the number of</w:t>
        </w:r>
      </w:ins>
      <w:r w:rsidRPr="00CD7438">
        <w:rPr>
          <w:lang w:val="en-GB"/>
        </w:rPr>
        <w:t xml:space="preserve"> unique </w:t>
      </w:r>
      <w:r w:rsidRPr="00CD7438">
        <w:rPr>
          <w:lang w:val="en-GB"/>
        </w:rPr>
        <w:lastRenderedPageBreak/>
        <w:t>input tokens</w:t>
      </w:r>
      <w:del w:id="23" w:author="Microsoft Office User" w:date="2018-10-21T04:21:00Z">
        <w:r w:rsidRPr="00CD7438" w:rsidDel="00C14F6D">
          <w:rPr>
            <w:lang w:val="en-GB"/>
          </w:rPr>
          <w:delText xml:space="preserve"> would be reduced</w:delText>
        </w:r>
      </w:del>
      <w:r w:rsidRPr="00CD7438">
        <w:rPr>
          <w:lang w:val="en-GB"/>
        </w:rPr>
        <w:t>. This works as follows: morphologically rich languages contain a high number of lexicographically unique tokens</w:t>
      </w:r>
      <w:ins w:id="24" w:author="Microsoft Office User" w:date="2018-10-21T04:23:00Z">
        <w:r w:rsidR="00284FCB">
          <w:rPr>
            <w:lang w:val="en-GB"/>
          </w:rPr>
          <w:t>,</w:t>
        </w:r>
      </w:ins>
      <w:r w:rsidRPr="00CD7438">
        <w:rPr>
          <w:lang w:val="en-GB"/>
        </w:rPr>
        <w:t xml:space="preserve"> </w:t>
      </w:r>
      <w:ins w:id="25" w:author="Microsoft Office User" w:date="2018-10-21T04:23:00Z">
        <w:r w:rsidR="00284FCB">
          <w:rPr>
            <w:lang w:val="en-GB"/>
          </w:rPr>
          <w:t xml:space="preserve">since each </w:t>
        </w:r>
      </w:ins>
      <w:del w:id="26" w:author="Microsoft Office User" w:date="2018-10-21T04:23:00Z">
        <w:r w:rsidRPr="00CD7438" w:rsidDel="00284FCB">
          <w:rPr>
            <w:lang w:val="en-GB"/>
          </w:rPr>
          <w:delText xml:space="preserve">as those include multiple </w:delText>
        </w:r>
      </w:del>
      <w:r w:rsidRPr="00CD7438">
        <w:rPr>
          <w:lang w:val="en-GB"/>
        </w:rPr>
        <w:t>inflected form</w:t>
      </w:r>
      <w:del w:id="27" w:author="Microsoft Office User" w:date="2018-10-21T04:24:00Z">
        <w:r w:rsidRPr="00CD7438" w:rsidDel="00284FCB">
          <w:rPr>
            <w:lang w:val="en-GB"/>
          </w:rPr>
          <w:delText>s</w:delText>
        </w:r>
      </w:del>
      <w:r w:rsidRPr="00CD7438">
        <w:rPr>
          <w:lang w:val="en-GB"/>
        </w:rPr>
        <w:t xml:space="preserve"> </w:t>
      </w:r>
      <w:ins w:id="28" w:author="Microsoft Office User" w:date="2018-10-21T04:24:00Z">
        <w:r w:rsidR="00284FCB">
          <w:rPr>
            <w:lang w:val="en-GB"/>
          </w:rPr>
          <w:t xml:space="preserve">encountered </w:t>
        </w:r>
      </w:ins>
      <w:r w:rsidRPr="00CD7438">
        <w:rPr>
          <w:lang w:val="en-GB"/>
        </w:rPr>
        <w:t xml:space="preserve">for each </w:t>
      </w:r>
      <w:del w:id="29" w:author="Microsoft Office User" w:date="2018-10-21T04:24:00Z">
        <w:r w:rsidRPr="00CD7438" w:rsidDel="00284FCB">
          <w:rPr>
            <w:lang w:val="en-GB"/>
          </w:rPr>
          <w:delText xml:space="preserve">individual </w:delText>
        </w:r>
      </w:del>
      <w:r w:rsidRPr="00CD7438">
        <w:rPr>
          <w:lang w:val="en-GB"/>
        </w:rPr>
        <w:t>word</w:t>
      </w:r>
      <w:ins w:id="30" w:author="Microsoft Office User" w:date="2018-10-21T04:24:00Z">
        <w:r w:rsidR="00284FCB">
          <w:rPr>
            <w:lang w:val="en-GB"/>
          </w:rPr>
          <w:t xml:space="preserve"> counts as a distinct token</w:t>
        </w:r>
      </w:ins>
      <w:r w:rsidRPr="00CD7438">
        <w:rPr>
          <w:lang w:val="en-GB"/>
        </w:rPr>
        <w:t>. Splitting the</w:t>
      </w:r>
      <w:ins w:id="31" w:author="Microsoft Office User" w:date="2018-10-21T04:24:00Z">
        <w:r w:rsidR="00284FCB">
          <w:rPr>
            <w:lang w:val="en-GB"/>
          </w:rPr>
          <w:t>se</w:t>
        </w:r>
      </w:ins>
      <w:del w:id="32" w:author="Microsoft Office User" w:date="2018-10-21T04:24:00Z">
        <w:r w:rsidRPr="00CD7438" w:rsidDel="00284FCB">
          <w:rPr>
            <w:lang w:val="en-GB"/>
          </w:rPr>
          <w:delText>m</w:delText>
        </w:r>
      </w:del>
      <w:r w:rsidRPr="00CD7438">
        <w:rPr>
          <w:lang w:val="en-GB"/>
        </w:rPr>
        <w:t xml:space="preserve"> into segments allows representing them as combinations constructed from a much </w:t>
      </w:r>
      <w:del w:id="33" w:author="Microsoft Office User" w:date="2018-10-21T04:22:00Z">
        <w:r w:rsidRPr="00CD7438" w:rsidDel="00284FCB">
          <w:rPr>
            <w:lang w:val="en-GB"/>
          </w:rPr>
          <w:delText xml:space="preserve">shorter </w:delText>
        </w:r>
      </w:del>
      <w:ins w:id="34" w:author="Microsoft Office User" w:date="2018-10-21T04:22:00Z">
        <w:r w:rsidR="00284FCB">
          <w:rPr>
            <w:lang w:val="en-GB"/>
          </w:rPr>
          <w:t>smaller</w:t>
        </w:r>
        <w:r w:rsidR="00284FCB" w:rsidRPr="00CD7438">
          <w:rPr>
            <w:lang w:val="en-GB"/>
          </w:rPr>
          <w:t xml:space="preserve"> </w:t>
        </w:r>
      </w:ins>
      <w:r w:rsidRPr="00CD7438">
        <w:rPr>
          <w:lang w:val="en-GB"/>
        </w:rPr>
        <w:t xml:space="preserve">vocabulary of sub-word tokens, </w:t>
      </w:r>
      <w:del w:id="35" w:author="Microsoft Office User" w:date="2018-10-21T04:23:00Z">
        <w:r w:rsidRPr="00CD7438" w:rsidDel="00284FCB">
          <w:rPr>
            <w:lang w:val="en-GB"/>
          </w:rPr>
          <w:delText>which allows for the subsequent reduction of</w:delText>
        </w:r>
      </w:del>
      <w:ins w:id="36" w:author="Microsoft Office User" w:date="2018-10-21T04:23:00Z">
        <w:r w:rsidR="00284FCB">
          <w:rPr>
            <w:lang w:val="en-GB"/>
          </w:rPr>
          <w:t>thus reducing</w:t>
        </w:r>
      </w:ins>
      <w:r w:rsidRPr="00CD7438">
        <w:rPr>
          <w:lang w:val="en-GB"/>
        </w:rPr>
        <w:t xml:space="preserve"> the data sparseness.</w:t>
      </w:r>
      <w:r w:rsidR="00254388" w:rsidRPr="00CD7438">
        <w:rPr>
          <w:lang w:val="en-GB"/>
        </w:rPr>
        <w:t xml:space="preserve"> </w:t>
      </w:r>
      <w:r w:rsidRPr="00CD7438">
        <w:rPr>
          <w:lang w:val="en-GB"/>
        </w:rPr>
        <w:t xml:space="preserve">This </w:t>
      </w:r>
      <w:del w:id="37" w:author="Microsoft Office User" w:date="2018-10-21T04:25:00Z">
        <w:r w:rsidRPr="00CD7438" w:rsidDel="00284FCB">
          <w:rPr>
            <w:lang w:val="en-GB"/>
          </w:rPr>
          <w:delText>essentially complies</w:delText>
        </w:r>
      </w:del>
      <w:ins w:id="38" w:author="Microsoft Office User" w:date="2018-10-21T04:25:00Z">
        <w:r w:rsidR="00284FCB">
          <w:rPr>
            <w:lang w:val="en-GB"/>
          </w:rPr>
          <w:t>fits well</w:t>
        </w:r>
      </w:ins>
      <w:r w:rsidRPr="00CD7438">
        <w:rPr>
          <w:lang w:val="en-GB"/>
        </w:rPr>
        <w:t xml:space="preserve"> with the main notion of NMT</w:t>
      </w:r>
      <w:ins w:id="39" w:author="Microsoft Office User" w:date="2018-10-21T04:25:00Z">
        <w:r w:rsidR="00284FCB">
          <w:rPr>
            <w:lang w:val="en-GB"/>
          </w:rPr>
          <w:t>,</w:t>
        </w:r>
      </w:ins>
      <w:r w:rsidRPr="00CD7438">
        <w:rPr>
          <w:lang w:val="en-GB"/>
        </w:rPr>
        <w:t xml:space="preserve"> where the text units </w:t>
      </w:r>
      <w:r w:rsidR="00254388" w:rsidRPr="00CD7438">
        <w:rPr>
          <w:lang w:val="en-GB"/>
        </w:rPr>
        <w:t>–</w:t>
      </w:r>
      <w:r w:rsidRPr="00CD7438">
        <w:rPr>
          <w:lang w:val="en-GB"/>
        </w:rPr>
        <w:t xml:space="preserve"> characters, sub-words or words </w:t>
      </w:r>
      <w:r w:rsidR="00254388" w:rsidRPr="00CD7438">
        <w:rPr>
          <w:lang w:val="en-GB"/>
        </w:rPr>
        <w:t>–</w:t>
      </w:r>
      <w:r w:rsidRPr="00CD7438">
        <w:rPr>
          <w:lang w:val="en-GB"/>
        </w:rPr>
        <w:t xml:space="preserve"> are transduc</w:t>
      </w:r>
      <w:del w:id="40" w:author="Microsoft Office User" w:date="2018-10-21T04:25:00Z">
        <w:r w:rsidRPr="00CD7438" w:rsidDel="00284FCB">
          <w:rPr>
            <w:lang w:val="en-GB"/>
          </w:rPr>
          <w:delText>t</w:delText>
        </w:r>
      </w:del>
      <w:r w:rsidRPr="00CD7438">
        <w:rPr>
          <w:lang w:val="en-GB"/>
        </w:rPr>
        <w:t>ed on a sequence-to-sequence basis. In this process, system perceives and process</w:t>
      </w:r>
      <w:ins w:id="41" w:author="Microsoft Office User" w:date="2018-10-21T04:28:00Z">
        <w:r w:rsidR="00296393">
          <w:rPr>
            <w:lang w:val="en-GB"/>
          </w:rPr>
          <w:t>es</w:t>
        </w:r>
      </w:ins>
      <w:r w:rsidRPr="00CD7438">
        <w:rPr>
          <w:lang w:val="en-GB"/>
        </w:rPr>
        <w:t xml:space="preserve"> these units as indivisible tokens. The intended outcome of the segmentation i</w:t>
      </w:r>
      <w:ins w:id="42" w:author="Microsoft Office User" w:date="2018-10-21T04:26:00Z">
        <w:r w:rsidR="00284FCB">
          <w:rPr>
            <w:lang w:val="en-GB"/>
          </w:rPr>
          <w:t>s</w:t>
        </w:r>
      </w:ins>
      <w:del w:id="43" w:author="Microsoft Office User" w:date="2018-10-21T04:26:00Z">
        <w:r w:rsidRPr="00CD7438" w:rsidDel="00284FCB">
          <w:rPr>
            <w:lang w:val="en-GB"/>
          </w:rPr>
          <w:delText>n</w:delText>
        </w:r>
      </w:del>
      <w:r w:rsidRPr="00CD7438">
        <w:rPr>
          <w:lang w:val="en-GB"/>
        </w:rPr>
        <w:t xml:space="preserve"> for the system to learn to generate correct output sequences, that is, correctly inflected word forms</w:t>
      </w:r>
      <w:del w:id="44" w:author="Microsoft Office User" w:date="2018-10-21T04:29:00Z">
        <w:r w:rsidRPr="00CD7438" w:rsidDel="00296393">
          <w:rPr>
            <w:lang w:val="en-GB"/>
          </w:rPr>
          <w:delText>,</w:delText>
        </w:r>
      </w:del>
      <w:r w:rsidRPr="00CD7438">
        <w:rPr>
          <w:lang w:val="en-GB"/>
        </w:rPr>
        <w:t xml:space="preserve"> for </w:t>
      </w:r>
      <w:del w:id="45" w:author="Microsoft Office User" w:date="2018-10-21T04:26:00Z">
        <w:r w:rsidRPr="00CD7438" w:rsidDel="00284FCB">
          <w:rPr>
            <w:lang w:val="en-GB"/>
          </w:rPr>
          <w:delText xml:space="preserve">the </w:delText>
        </w:r>
      </w:del>
      <w:r w:rsidRPr="00CD7438">
        <w:rPr>
          <w:lang w:val="en-GB"/>
        </w:rPr>
        <w:t>input sequences</w:t>
      </w:r>
      <w:ins w:id="46" w:author="Microsoft Office User" w:date="2018-10-21T04:29:00Z">
        <w:r w:rsidR="00296393">
          <w:rPr>
            <w:lang w:val="en-GB"/>
          </w:rPr>
          <w:t>,</w:t>
        </w:r>
      </w:ins>
      <w:r w:rsidRPr="00CD7438">
        <w:rPr>
          <w:lang w:val="en-GB"/>
        </w:rPr>
        <w:t xml:space="preserve"> independently of whether or not such sequences were present in </w:t>
      </w:r>
      <w:ins w:id="47" w:author="Microsoft Office User" w:date="2018-10-21T04:26:00Z">
        <w:r w:rsidR="00284FCB">
          <w:rPr>
            <w:lang w:val="en-GB"/>
          </w:rPr>
          <w:t xml:space="preserve">the </w:t>
        </w:r>
      </w:ins>
      <w:r w:rsidRPr="00CD7438">
        <w:rPr>
          <w:lang w:val="en-GB"/>
        </w:rPr>
        <w:t xml:space="preserve">training data. This can be achieved by </w:t>
      </w:r>
      <w:del w:id="48" w:author="Microsoft Office User" w:date="2018-10-21T04:27:00Z">
        <w:r w:rsidRPr="00CD7438" w:rsidDel="00284FCB">
          <w:rPr>
            <w:lang w:val="en-GB"/>
          </w:rPr>
          <w:delText xml:space="preserve">the </w:delText>
        </w:r>
      </w:del>
      <w:r w:rsidRPr="00CD7438">
        <w:rPr>
          <w:lang w:val="en-GB"/>
        </w:rPr>
        <w:t xml:space="preserve">good segmentation into sub-word tokens </w:t>
      </w:r>
      <w:r w:rsidR="002D57BB" w:rsidRPr="00CD7438">
        <w:rPr>
          <w:lang w:val="en-GB"/>
        </w:rPr>
        <w:t>–</w:t>
      </w:r>
      <w:r w:rsidRPr="00CD7438">
        <w:rPr>
          <w:lang w:val="en-GB"/>
        </w:rPr>
        <w:t xml:space="preserve"> i.e.</w:t>
      </w:r>
      <w:del w:id="49" w:author="Microsoft Office User" w:date="2018-10-21T04:27:00Z">
        <w:r w:rsidRPr="00CD7438" w:rsidDel="00284FCB">
          <w:rPr>
            <w:lang w:val="en-GB"/>
          </w:rPr>
          <w:delText xml:space="preserve"> such,</w:delText>
        </w:r>
      </w:del>
      <w:r w:rsidRPr="00CD7438">
        <w:rPr>
          <w:lang w:val="en-GB"/>
        </w:rPr>
        <w:t xml:space="preserve"> where </w:t>
      </w:r>
      <w:del w:id="50" w:author="Microsoft Office User" w:date="2018-10-21T04:27:00Z">
        <w:r w:rsidRPr="00CD7438" w:rsidDel="00284FCB">
          <w:rPr>
            <w:lang w:val="en-GB"/>
          </w:rPr>
          <w:delText xml:space="preserve">the </w:delText>
        </w:r>
      </w:del>
      <w:r w:rsidRPr="00CD7438">
        <w:rPr>
          <w:lang w:val="en-GB"/>
        </w:rPr>
        <w:t xml:space="preserve">words </w:t>
      </w:r>
      <w:proofErr w:type="gramStart"/>
      <w:r w:rsidRPr="00CD7438">
        <w:rPr>
          <w:lang w:val="en-GB"/>
        </w:rPr>
        <w:t>forms</w:t>
      </w:r>
      <w:proofErr w:type="gramEnd"/>
      <w:r w:rsidRPr="00CD7438">
        <w:rPr>
          <w:lang w:val="en-GB"/>
        </w:rPr>
        <w:t xml:space="preserve"> completely absent from </w:t>
      </w:r>
      <w:ins w:id="51" w:author="Microsoft Office User" w:date="2018-10-21T04:28:00Z">
        <w:r w:rsidR="00284FCB">
          <w:rPr>
            <w:lang w:val="en-GB"/>
          </w:rPr>
          <w:t xml:space="preserve">the </w:t>
        </w:r>
      </w:ins>
      <w:r w:rsidRPr="00CD7438">
        <w:rPr>
          <w:lang w:val="en-GB"/>
        </w:rPr>
        <w:t xml:space="preserve">training data can nevertheless be represented as a sequence of sub-word tokens from the </w:t>
      </w:r>
      <w:ins w:id="52" w:author="Microsoft Office User" w:date="2018-10-21T04:28:00Z">
        <w:r w:rsidR="00284FCB">
          <w:rPr>
            <w:lang w:val="en-GB"/>
          </w:rPr>
          <w:t xml:space="preserve">token </w:t>
        </w:r>
      </w:ins>
      <w:r w:rsidRPr="00CD7438">
        <w:rPr>
          <w:lang w:val="en-GB"/>
        </w:rPr>
        <w:t xml:space="preserve">vocabulary derived from </w:t>
      </w:r>
      <w:ins w:id="53" w:author="Microsoft Office User" w:date="2018-10-21T04:28:00Z">
        <w:r w:rsidR="00284FCB">
          <w:rPr>
            <w:lang w:val="en-GB"/>
          </w:rPr>
          <w:t xml:space="preserve">the </w:t>
        </w:r>
      </w:ins>
      <w:r w:rsidRPr="00CD7438">
        <w:rPr>
          <w:lang w:val="en-GB"/>
        </w:rPr>
        <w:t>training data.</w:t>
      </w:r>
    </w:p>
    <w:p w:rsidR="008D1262" w:rsidRDefault="00F36A68" w:rsidP="00F36A68">
      <w:pPr>
        <w:rPr>
          <w:ins w:id="54" w:author="Microsoft Office User" w:date="2018-10-21T04:38:00Z"/>
          <w:lang w:val="en-GB"/>
        </w:rPr>
      </w:pPr>
      <w:r w:rsidRPr="00CD7438">
        <w:rPr>
          <w:lang w:val="en-GB"/>
        </w:rPr>
        <w:t xml:space="preserve">The focus of this article is </w:t>
      </w:r>
      <w:del w:id="55" w:author="Microsoft Office User" w:date="2018-10-21T04:29:00Z">
        <w:r w:rsidRPr="00CD7438" w:rsidDel="000B7F8C">
          <w:rPr>
            <w:lang w:val="en-GB"/>
          </w:rPr>
          <w:delText xml:space="preserve">essentially </w:delText>
        </w:r>
      </w:del>
      <w:r w:rsidRPr="00CD7438">
        <w:rPr>
          <w:lang w:val="en-GB"/>
        </w:rPr>
        <w:t xml:space="preserve">a word segmentation technique </w:t>
      </w:r>
      <w:ins w:id="56" w:author="Microsoft Office User" w:date="2018-10-21T04:30:00Z">
        <w:r w:rsidR="000B7F8C">
          <w:rPr>
            <w:lang w:val="en-GB"/>
          </w:rPr>
          <w:t>based on</w:t>
        </w:r>
      </w:ins>
      <w:del w:id="57" w:author="Microsoft Office User" w:date="2018-10-21T04:30:00Z">
        <w:r w:rsidRPr="00CD7438" w:rsidDel="000B7F8C">
          <w:rPr>
            <w:lang w:val="en-GB"/>
          </w:rPr>
          <w:delText>that uses</w:delText>
        </w:r>
      </w:del>
      <w:r w:rsidRPr="00CD7438">
        <w:rPr>
          <w:lang w:val="en-GB"/>
        </w:rPr>
        <w:t xml:space="preserve"> sub-word statistics (</w:t>
      </w:r>
      <w:ins w:id="58" w:author="Microsoft Office User" w:date="2018-10-21T04:30:00Z">
        <w:r w:rsidR="000B7F8C">
          <w:rPr>
            <w:lang w:val="en-GB"/>
          </w:rPr>
          <w:t xml:space="preserve">the </w:t>
        </w:r>
      </w:ins>
      <w:r w:rsidRPr="00CD7438">
        <w:rPr>
          <w:lang w:val="en-GB"/>
        </w:rPr>
        <w:t>Prefix-Root-Postfix-Encoding algorithm, PRPE).</w:t>
      </w:r>
      <w:ins w:id="59" w:author="Microsoft Office User" w:date="2018-10-21T04:32:00Z">
        <w:r w:rsidR="008D1262">
          <w:rPr>
            <w:lang w:val="en-GB"/>
          </w:rPr>
          <w:t xml:space="preserve"> </w:t>
        </w:r>
      </w:ins>
      <w:r w:rsidRPr="00CD7438">
        <w:rPr>
          <w:lang w:val="en-GB"/>
        </w:rPr>
        <w:t xml:space="preserve">The output resulting from such segmentation looks like words split morphologically; however, this algorithm makes no </w:t>
      </w:r>
      <w:del w:id="60" w:author="Microsoft Office User" w:date="2018-10-21T04:32:00Z">
        <w:r w:rsidRPr="00CD7438" w:rsidDel="008D1262">
          <w:rPr>
            <w:lang w:val="en-GB"/>
          </w:rPr>
          <w:delText>attempt at</w:delText>
        </w:r>
      </w:del>
      <w:ins w:id="61" w:author="Microsoft Office User" w:date="2018-10-21T04:32:00Z">
        <w:r w:rsidR="008D1262">
          <w:rPr>
            <w:lang w:val="en-GB"/>
          </w:rPr>
          <w:t>claims about</w:t>
        </w:r>
      </w:ins>
      <w:r w:rsidRPr="00CD7438">
        <w:rPr>
          <w:lang w:val="en-GB"/>
        </w:rPr>
        <w:t xml:space="preserve"> making a linguistically meaningful segmentation. [2] describes </w:t>
      </w:r>
      <w:del w:id="62" w:author="Microsoft Office User" w:date="2018-10-21T04:31:00Z">
        <w:r w:rsidRPr="00CD7438" w:rsidDel="000B7F8C">
          <w:rPr>
            <w:lang w:val="en-GB"/>
          </w:rPr>
          <w:delText xml:space="preserve">the </w:delText>
        </w:r>
      </w:del>
      <w:ins w:id="63" w:author="Microsoft Office User" w:date="2018-10-21T04:31:00Z">
        <w:r w:rsidR="000B7F8C">
          <w:rPr>
            <w:lang w:val="en-GB"/>
          </w:rPr>
          <w:t>an</w:t>
        </w:r>
        <w:r w:rsidR="000B7F8C" w:rsidRPr="00CD7438">
          <w:rPr>
            <w:lang w:val="en-GB"/>
          </w:rPr>
          <w:t xml:space="preserve"> </w:t>
        </w:r>
      </w:ins>
      <w:r w:rsidRPr="00CD7438">
        <w:rPr>
          <w:lang w:val="en-GB"/>
        </w:rPr>
        <w:t xml:space="preserve">approach where </w:t>
      </w:r>
      <w:del w:id="64" w:author="Microsoft Office User" w:date="2018-10-21T04:33:00Z">
        <w:r w:rsidRPr="00CD7438" w:rsidDel="008D1262">
          <w:rPr>
            <w:lang w:val="en-GB"/>
          </w:rPr>
          <w:delText xml:space="preserve">the </w:delText>
        </w:r>
      </w:del>
      <w:r w:rsidRPr="00CD7438">
        <w:rPr>
          <w:lang w:val="en-GB"/>
        </w:rPr>
        <w:t xml:space="preserve">well-motivated morphological splitting was performed; as such, it needed to be compared to a reference segmentation. As we are not following this approach, </w:t>
      </w:r>
      <w:del w:id="65" w:author="Microsoft Office User" w:date="2018-10-21T04:49:00Z">
        <w:r w:rsidRPr="00CD7438" w:rsidDel="0066429A">
          <w:rPr>
            <w:lang w:val="en-GB"/>
          </w:rPr>
          <w:delText>it is not necessary</w:delText>
        </w:r>
      </w:del>
      <w:ins w:id="66" w:author="Microsoft Office User" w:date="2018-10-21T04:49:00Z">
        <w:r w:rsidR="0066429A">
          <w:rPr>
            <w:lang w:val="en-GB"/>
          </w:rPr>
          <w:t>we avoid needing</w:t>
        </w:r>
      </w:ins>
      <w:r w:rsidRPr="00CD7438">
        <w:rPr>
          <w:lang w:val="en-GB"/>
        </w:rPr>
        <w:t xml:space="preserve"> to </w:t>
      </w:r>
      <w:del w:id="67" w:author="Microsoft Office User" w:date="2018-10-21T04:33:00Z">
        <w:r w:rsidRPr="00CD7438" w:rsidDel="008D1262">
          <w:rPr>
            <w:lang w:val="en-GB"/>
          </w:rPr>
          <w:delText>spend a</w:delText>
        </w:r>
      </w:del>
      <w:ins w:id="68" w:author="Microsoft Office User" w:date="2018-10-21T04:33:00Z">
        <w:r w:rsidR="008D1262">
          <w:rPr>
            <w:lang w:val="en-GB"/>
          </w:rPr>
          <w:t>devote</w:t>
        </w:r>
      </w:ins>
      <w:r w:rsidRPr="00CD7438">
        <w:rPr>
          <w:lang w:val="en-GB"/>
        </w:rPr>
        <w:t xml:space="preserve"> considerable effort </w:t>
      </w:r>
      <w:ins w:id="69" w:author="Microsoft Office User" w:date="2018-10-21T04:36:00Z">
        <w:r w:rsidR="008D1262">
          <w:rPr>
            <w:lang w:val="en-GB"/>
          </w:rPr>
          <w:t xml:space="preserve">to </w:t>
        </w:r>
      </w:ins>
      <w:del w:id="70" w:author="Microsoft Office User" w:date="2018-10-21T04:36:00Z">
        <w:r w:rsidRPr="00CD7438" w:rsidDel="008D1262">
          <w:rPr>
            <w:lang w:val="en-GB"/>
          </w:rPr>
          <w:delText xml:space="preserve">to </w:delText>
        </w:r>
      </w:del>
      <w:r w:rsidRPr="00CD7438">
        <w:rPr>
          <w:lang w:val="en-GB"/>
        </w:rPr>
        <w:t>produc</w:t>
      </w:r>
      <w:ins w:id="71" w:author="Microsoft Office User" w:date="2018-10-21T04:34:00Z">
        <w:r w:rsidR="008D1262">
          <w:rPr>
            <w:lang w:val="en-GB"/>
          </w:rPr>
          <w:t>ing</w:t>
        </w:r>
      </w:ins>
      <w:del w:id="72" w:author="Microsoft Office User" w:date="2018-10-21T04:34:00Z">
        <w:r w:rsidRPr="00CD7438" w:rsidDel="008D1262">
          <w:rPr>
            <w:lang w:val="en-GB"/>
          </w:rPr>
          <w:delText>e</w:delText>
        </w:r>
      </w:del>
      <w:r w:rsidRPr="00CD7438">
        <w:rPr>
          <w:lang w:val="en-GB"/>
        </w:rPr>
        <w:t xml:space="preserve"> a corpus </w:t>
      </w:r>
      <w:ins w:id="73" w:author="Microsoft Office User" w:date="2018-10-21T04:35:00Z">
        <w:r w:rsidR="008D1262">
          <w:rPr>
            <w:lang w:val="en-GB"/>
          </w:rPr>
          <w:t xml:space="preserve">with </w:t>
        </w:r>
      </w:ins>
      <w:ins w:id="74" w:author="Microsoft Office User" w:date="2018-10-21T04:36:00Z">
        <w:r w:rsidR="008D1262">
          <w:rPr>
            <w:lang w:val="en-GB"/>
          </w:rPr>
          <w:t>a “gold-standard”</w:t>
        </w:r>
      </w:ins>
      <w:del w:id="75" w:author="Microsoft Office User" w:date="2018-10-21T04:35:00Z">
        <w:r w:rsidRPr="00CD7438" w:rsidDel="008D1262">
          <w:rPr>
            <w:lang w:val="en-GB"/>
          </w:rPr>
          <w:delText>of</w:delText>
        </w:r>
      </w:del>
      <w:r w:rsidRPr="00CD7438">
        <w:rPr>
          <w:lang w:val="en-GB"/>
        </w:rPr>
        <w:t xml:space="preserve"> reference segmentation</w:t>
      </w:r>
      <w:ins w:id="76" w:author="Microsoft Office User" w:date="2018-10-21T04:36:00Z">
        <w:r w:rsidR="008D1262">
          <w:rPr>
            <w:lang w:val="en-GB"/>
          </w:rPr>
          <w:t>,</w:t>
        </w:r>
      </w:ins>
      <w:r w:rsidRPr="00CD7438">
        <w:rPr>
          <w:lang w:val="en-GB"/>
        </w:rPr>
        <w:t xml:space="preserve"> and, prior to that, </w:t>
      </w:r>
      <w:del w:id="77" w:author="Microsoft Office User" w:date="2018-10-21T04:34:00Z">
        <w:r w:rsidRPr="00CD7438" w:rsidDel="008D1262">
          <w:rPr>
            <w:lang w:val="en-GB"/>
          </w:rPr>
          <w:delText xml:space="preserve">to </w:delText>
        </w:r>
      </w:del>
      <w:del w:id="78" w:author="Microsoft Office User" w:date="2018-10-21T04:37:00Z">
        <w:r w:rsidRPr="00CD7438" w:rsidDel="008D1262">
          <w:rPr>
            <w:lang w:val="en-GB"/>
          </w:rPr>
          <w:delText>d</w:delText>
        </w:r>
      </w:del>
      <w:del w:id="79" w:author="Microsoft Office User" w:date="2018-10-21T04:36:00Z">
        <w:r w:rsidRPr="00CD7438" w:rsidDel="008D1262">
          <w:rPr>
            <w:lang w:val="en-GB"/>
          </w:rPr>
          <w:delText>evelop</w:delText>
        </w:r>
      </w:del>
      <w:del w:id="80" w:author="Microsoft Office User" w:date="2018-10-21T04:37:00Z">
        <w:r w:rsidRPr="00CD7438" w:rsidDel="008D1262">
          <w:rPr>
            <w:lang w:val="en-GB"/>
          </w:rPr>
          <w:delText xml:space="preserve"> </w:delText>
        </w:r>
      </w:del>
      <w:r w:rsidRPr="00CD7438">
        <w:rPr>
          <w:lang w:val="en-GB"/>
        </w:rPr>
        <w:t xml:space="preserve">a </w:t>
      </w:r>
      <w:ins w:id="81" w:author="Microsoft Office User" w:date="2018-10-21T04:37:00Z">
        <w:r w:rsidR="008D1262">
          <w:rPr>
            <w:lang w:val="en-GB"/>
          </w:rPr>
          <w:t xml:space="preserve">linguistic </w:t>
        </w:r>
      </w:ins>
      <w:del w:id="82" w:author="Microsoft Office User" w:date="2018-10-21T04:34:00Z">
        <w:r w:rsidRPr="00CD7438" w:rsidDel="008D1262">
          <w:rPr>
            <w:lang w:val="en-GB"/>
          </w:rPr>
          <w:delText xml:space="preserve">non-trivial </w:delText>
        </w:r>
      </w:del>
      <w:r w:rsidRPr="00CD7438">
        <w:rPr>
          <w:lang w:val="en-GB"/>
        </w:rPr>
        <w:t xml:space="preserve">model of the morphological structure of the language in question. Instead, </w:t>
      </w:r>
      <w:ins w:id="83" w:author="Microsoft Office User" w:date="2018-10-21T04:37:00Z">
        <w:r w:rsidR="008D1262">
          <w:rPr>
            <w:lang w:val="en-GB"/>
          </w:rPr>
          <w:t xml:space="preserve">we assess </w:t>
        </w:r>
      </w:ins>
      <w:r w:rsidRPr="00CD7438">
        <w:rPr>
          <w:lang w:val="en-GB"/>
        </w:rPr>
        <w:t xml:space="preserve">the performance of </w:t>
      </w:r>
      <w:del w:id="84" w:author="Microsoft Office User" w:date="2018-10-21T04:37:00Z">
        <w:r w:rsidRPr="00CD7438" w:rsidDel="008D1262">
          <w:rPr>
            <w:lang w:val="en-GB"/>
          </w:rPr>
          <w:delText xml:space="preserve">the </w:delText>
        </w:r>
      </w:del>
      <w:ins w:id="85" w:author="Microsoft Office User" w:date="2018-10-21T04:37:00Z">
        <w:r w:rsidR="008D1262">
          <w:rPr>
            <w:lang w:val="en-GB"/>
          </w:rPr>
          <w:t>our</w:t>
        </w:r>
        <w:r w:rsidR="008D1262" w:rsidRPr="00CD7438">
          <w:rPr>
            <w:lang w:val="en-GB"/>
          </w:rPr>
          <w:t xml:space="preserve"> </w:t>
        </w:r>
      </w:ins>
      <w:r w:rsidRPr="00CD7438">
        <w:rPr>
          <w:lang w:val="en-GB"/>
        </w:rPr>
        <w:t xml:space="preserve">algorithm </w:t>
      </w:r>
      <w:del w:id="86" w:author="Microsoft Office User" w:date="2018-10-21T04:37:00Z">
        <w:r w:rsidRPr="00CD7438" w:rsidDel="008D1262">
          <w:rPr>
            <w:lang w:val="en-GB"/>
          </w:rPr>
          <w:delText>was assessed in</w:delText>
        </w:r>
      </w:del>
      <w:ins w:id="87" w:author="Microsoft Office User" w:date="2018-10-21T04:37:00Z">
        <w:r w:rsidR="008D1262">
          <w:rPr>
            <w:lang w:val="en-GB"/>
          </w:rPr>
          <w:t>wi</w:t>
        </w:r>
      </w:ins>
      <w:ins w:id="88" w:author="Microsoft Office User" w:date="2018-10-21T04:38:00Z">
        <w:r w:rsidR="008D1262">
          <w:rPr>
            <w:lang w:val="en-GB"/>
          </w:rPr>
          <w:t>th</w:t>
        </w:r>
      </w:ins>
      <w:r w:rsidRPr="00CD7438">
        <w:rPr>
          <w:lang w:val="en-GB"/>
        </w:rPr>
        <w:t xml:space="preserve"> experiments testing whether the application of PRPE </w:t>
      </w:r>
      <w:del w:id="89" w:author="Microsoft Office User" w:date="2018-10-21T04:38:00Z">
        <w:r w:rsidRPr="00CD7438" w:rsidDel="008D1262">
          <w:rPr>
            <w:lang w:val="en-GB"/>
          </w:rPr>
          <w:delText xml:space="preserve">application </w:delText>
        </w:r>
      </w:del>
      <w:r w:rsidRPr="00CD7438">
        <w:rPr>
          <w:lang w:val="en-GB"/>
        </w:rPr>
        <w:t>improves translation quality in comparison with baseline segmentation methods.</w:t>
      </w:r>
    </w:p>
    <w:p w:rsidR="00F36A68" w:rsidRPr="00CD7438" w:rsidRDefault="00F36A68" w:rsidP="00F36A68">
      <w:pPr>
        <w:rPr>
          <w:lang w:val="en-GB"/>
        </w:rPr>
      </w:pPr>
      <w:del w:id="90" w:author="Microsoft Office User" w:date="2018-10-21T04:38:00Z">
        <w:r w:rsidRPr="00CD7438" w:rsidDel="008D1262">
          <w:rPr>
            <w:lang w:val="en-GB"/>
          </w:rPr>
          <w:delText xml:space="preserve"> </w:delText>
        </w:r>
      </w:del>
      <w:r w:rsidRPr="00CD7438">
        <w:rPr>
          <w:lang w:val="en-GB"/>
        </w:rPr>
        <w:t>In addition</w:t>
      </w:r>
      <w:ins w:id="91" w:author="Microsoft Office User" w:date="2018-10-21T04:38:00Z">
        <w:r w:rsidR="008D1262">
          <w:rPr>
            <w:lang w:val="en-GB"/>
          </w:rPr>
          <w:t xml:space="preserve"> to the base functionality of splitting words into sub-word tokens</w:t>
        </w:r>
      </w:ins>
      <w:r w:rsidRPr="00CD7438">
        <w:rPr>
          <w:lang w:val="en-GB"/>
        </w:rPr>
        <w:t xml:space="preserve">, we have </w:t>
      </w:r>
      <w:ins w:id="92" w:author="Microsoft Office User" w:date="2018-10-21T04:38:00Z">
        <w:r w:rsidR="008D1262">
          <w:rPr>
            <w:lang w:val="en-GB"/>
          </w:rPr>
          <w:t xml:space="preserve">also </w:t>
        </w:r>
      </w:ins>
      <w:r w:rsidRPr="00CD7438">
        <w:rPr>
          <w:lang w:val="en-GB"/>
        </w:rPr>
        <w:t xml:space="preserve">introduced a new module for </w:t>
      </w:r>
      <w:ins w:id="93" w:author="Microsoft Office User" w:date="2018-10-21T04:43:00Z">
        <w:r w:rsidR="00246FF8">
          <w:rPr>
            <w:lang w:val="en-GB"/>
          </w:rPr>
          <w:t xml:space="preserve">the </w:t>
        </w:r>
      </w:ins>
      <w:r w:rsidRPr="00CD7438">
        <w:rPr>
          <w:lang w:val="en-GB"/>
        </w:rPr>
        <w:t xml:space="preserve">transliteration of named entities </w:t>
      </w:r>
      <w:del w:id="94" w:author="Microsoft Office User" w:date="2018-10-21T04:39:00Z">
        <w:r w:rsidRPr="00CD7438" w:rsidDel="008D1262">
          <w:rPr>
            <w:lang w:val="en-GB"/>
          </w:rPr>
          <w:delText xml:space="preserve">that were </w:delText>
        </w:r>
      </w:del>
      <w:r w:rsidRPr="00CD7438">
        <w:rPr>
          <w:lang w:val="en-GB"/>
        </w:rPr>
        <w:t xml:space="preserve">not present in the training set. By applying the segmentation </w:t>
      </w:r>
      <w:ins w:id="95" w:author="Microsoft Office User" w:date="2018-10-21T04:40:00Z">
        <w:r w:rsidR="008D1262">
          <w:rPr>
            <w:lang w:val="en-GB"/>
          </w:rPr>
          <w:t xml:space="preserve">algorithm </w:t>
        </w:r>
      </w:ins>
      <w:r w:rsidRPr="00CD7438">
        <w:rPr>
          <w:lang w:val="en-GB"/>
        </w:rPr>
        <w:t xml:space="preserve">to such named entities, we aim </w:t>
      </w:r>
      <w:ins w:id="96" w:author="Microsoft Office User" w:date="2018-10-21T04:39:00Z">
        <w:r w:rsidR="008D1262">
          <w:rPr>
            <w:lang w:val="en-GB"/>
          </w:rPr>
          <w:t>to produce</w:t>
        </w:r>
      </w:ins>
      <w:del w:id="97" w:author="Microsoft Office User" w:date="2018-10-21T04:39:00Z">
        <w:r w:rsidRPr="00CD7438" w:rsidDel="008D1262">
          <w:rPr>
            <w:lang w:val="en-GB"/>
          </w:rPr>
          <w:delText>at using</w:delText>
        </w:r>
      </w:del>
      <w:r w:rsidRPr="00CD7438">
        <w:rPr>
          <w:lang w:val="en-GB"/>
        </w:rPr>
        <w:t xml:space="preserve"> </w:t>
      </w:r>
      <w:del w:id="98" w:author="Microsoft Office User" w:date="2018-10-21T04:40:00Z">
        <w:r w:rsidRPr="00CD7438" w:rsidDel="008D1262">
          <w:rPr>
            <w:lang w:val="en-GB"/>
          </w:rPr>
          <w:delText xml:space="preserve">a correct grammatical form of said named entity while giving </w:delText>
        </w:r>
      </w:del>
      <w:del w:id="99" w:author="Microsoft Office User" w:date="2018-10-21T04:49:00Z">
        <w:r w:rsidRPr="00CD7438" w:rsidDel="0066429A">
          <w:rPr>
            <w:lang w:val="en-GB"/>
          </w:rPr>
          <w:delText xml:space="preserve">a </w:delText>
        </w:r>
      </w:del>
      <w:r w:rsidRPr="00CD7438">
        <w:rPr>
          <w:lang w:val="en-GB"/>
        </w:rPr>
        <w:t>viable transliteration</w:t>
      </w:r>
      <w:ins w:id="100" w:author="Microsoft Office User" w:date="2018-10-21T04:49:00Z">
        <w:r w:rsidR="0066429A">
          <w:rPr>
            <w:lang w:val="en-GB"/>
          </w:rPr>
          <w:t>s</w:t>
        </w:r>
      </w:ins>
      <w:ins w:id="101" w:author="Microsoft Office User" w:date="2018-10-21T04:44:00Z">
        <w:r w:rsidR="00C5532A">
          <w:rPr>
            <w:lang w:val="en-GB"/>
          </w:rPr>
          <w:t>,</w:t>
        </w:r>
      </w:ins>
      <w:ins w:id="102" w:author="Microsoft Office User" w:date="2018-10-21T04:40:00Z">
        <w:r w:rsidR="008D1262">
          <w:rPr>
            <w:lang w:val="en-GB"/>
          </w:rPr>
          <w:t xml:space="preserve"> with </w:t>
        </w:r>
      </w:ins>
      <w:ins w:id="103" w:author="Microsoft Office User" w:date="2018-10-21T04:41:00Z">
        <w:r w:rsidR="008D1262">
          <w:rPr>
            <w:lang w:val="en-GB"/>
          </w:rPr>
          <w:t>the</w:t>
        </w:r>
      </w:ins>
      <w:ins w:id="104" w:author="Microsoft Office User" w:date="2018-10-21T04:40:00Z">
        <w:r w:rsidR="008D1262" w:rsidRPr="00CD7438">
          <w:rPr>
            <w:lang w:val="en-GB"/>
          </w:rPr>
          <w:t xml:space="preserve"> correct </w:t>
        </w:r>
      </w:ins>
      <w:ins w:id="105" w:author="Microsoft Office User" w:date="2018-10-21T04:41:00Z">
        <w:r w:rsidR="008D1262">
          <w:rPr>
            <w:lang w:val="en-GB"/>
          </w:rPr>
          <w:t>inflected</w:t>
        </w:r>
      </w:ins>
      <w:ins w:id="106" w:author="Microsoft Office User" w:date="2018-10-21T04:40:00Z">
        <w:r w:rsidR="008D1262" w:rsidRPr="00CD7438">
          <w:rPr>
            <w:lang w:val="en-GB"/>
          </w:rPr>
          <w:t xml:space="preserve"> form</w:t>
        </w:r>
      </w:ins>
      <w:ins w:id="107" w:author="Microsoft Office User" w:date="2018-10-21T04:41:00Z">
        <w:r w:rsidR="008D1262">
          <w:rPr>
            <w:lang w:val="en-GB"/>
          </w:rPr>
          <w:t>,</w:t>
        </w:r>
      </w:ins>
      <w:ins w:id="108" w:author="Microsoft Office User" w:date="2018-10-21T04:40:00Z">
        <w:r w:rsidR="008D1262" w:rsidRPr="00CD7438">
          <w:rPr>
            <w:lang w:val="en-GB"/>
          </w:rPr>
          <w:t xml:space="preserve"> </w:t>
        </w:r>
        <w:r w:rsidR="008D1262">
          <w:rPr>
            <w:lang w:val="en-GB"/>
          </w:rPr>
          <w:t>of the named entit</w:t>
        </w:r>
      </w:ins>
      <w:ins w:id="109" w:author="Microsoft Office User" w:date="2018-10-21T04:50:00Z">
        <w:r w:rsidR="0066429A">
          <w:rPr>
            <w:lang w:val="en-GB"/>
          </w:rPr>
          <w:t>ies</w:t>
        </w:r>
      </w:ins>
      <w:ins w:id="110" w:author="Microsoft Office User" w:date="2018-10-21T04:40:00Z">
        <w:r w:rsidR="008D1262">
          <w:rPr>
            <w:lang w:val="en-GB"/>
          </w:rPr>
          <w:t>.</w:t>
        </w:r>
      </w:ins>
      <w:del w:id="111" w:author="Microsoft Office User" w:date="2018-10-21T04:40:00Z">
        <w:r w:rsidRPr="00CD7438" w:rsidDel="008D1262">
          <w:rPr>
            <w:lang w:val="en-GB"/>
          </w:rPr>
          <w:delText>.</w:delText>
        </w:r>
      </w:del>
    </w:p>
    <w:p w:rsidR="00751BE9" w:rsidRPr="00CD7438" w:rsidRDefault="00F36A68" w:rsidP="00F36A68">
      <w:pPr>
        <w:rPr>
          <w:lang w:val="en-GB"/>
        </w:rPr>
      </w:pPr>
      <w:r w:rsidRPr="00CD7438">
        <w:rPr>
          <w:lang w:val="en-GB"/>
        </w:rPr>
        <w:t>PRPE is by its nature</w:t>
      </w:r>
      <w:ins w:id="112" w:author="Microsoft Office User" w:date="2018-10-21T04:41:00Z">
        <w:r w:rsidR="003F50F2">
          <w:rPr>
            <w:lang w:val="en-GB"/>
          </w:rPr>
          <w:t xml:space="preserve"> almost</w:t>
        </w:r>
      </w:ins>
      <w:del w:id="113" w:author="Microsoft Office User" w:date="2018-10-21T04:41:00Z">
        <w:r w:rsidRPr="00CD7438" w:rsidDel="003F50F2">
          <w:rPr>
            <w:lang w:val="en-GB"/>
          </w:rPr>
          <w:delText xml:space="preserve"> virtually</w:delText>
        </w:r>
      </w:del>
      <w:r w:rsidRPr="00CD7438">
        <w:rPr>
          <w:lang w:val="en-GB"/>
        </w:rPr>
        <w:t xml:space="preserve"> language-</w:t>
      </w:r>
      <w:proofErr w:type="gramStart"/>
      <w:r w:rsidRPr="00CD7438">
        <w:rPr>
          <w:lang w:val="en-GB"/>
        </w:rPr>
        <w:t>independent, and</w:t>
      </w:r>
      <w:proofErr w:type="gramEnd"/>
      <w:r w:rsidRPr="00CD7438">
        <w:rPr>
          <w:lang w:val="en-GB"/>
        </w:rPr>
        <w:t xml:space="preserve"> </w:t>
      </w:r>
      <w:ins w:id="114" w:author="Microsoft Office User" w:date="2018-10-21T04:41:00Z">
        <w:r w:rsidR="003F50F2">
          <w:rPr>
            <w:lang w:val="en-GB"/>
          </w:rPr>
          <w:t>can be</w:t>
        </w:r>
      </w:ins>
      <w:del w:id="115" w:author="Microsoft Office User" w:date="2018-10-21T04:41:00Z">
        <w:r w:rsidRPr="00CD7438" w:rsidDel="003F50F2">
          <w:rPr>
            <w:lang w:val="en-GB"/>
          </w:rPr>
          <w:delText>is</w:delText>
        </w:r>
      </w:del>
      <w:ins w:id="116" w:author="Microsoft Office User" w:date="2018-10-21T04:42:00Z">
        <w:r w:rsidR="00744456">
          <w:rPr>
            <w:lang w:val="en-GB"/>
          </w:rPr>
          <w:t xml:space="preserve"> </w:t>
        </w:r>
      </w:ins>
      <w:del w:id="117" w:author="Microsoft Office User" w:date="2018-10-21T04:42:00Z">
        <w:r w:rsidRPr="00CD7438" w:rsidDel="00744456">
          <w:rPr>
            <w:lang w:val="en-GB"/>
          </w:rPr>
          <w:delText xml:space="preserve"> easily </w:delText>
        </w:r>
        <w:r w:rsidRPr="00CD7438" w:rsidDel="003F50F2">
          <w:rPr>
            <w:lang w:val="en-GB"/>
          </w:rPr>
          <w:delText xml:space="preserve">adaptable </w:delText>
        </w:r>
      </w:del>
      <w:ins w:id="118" w:author="Microsoft Office User" w:date="2018-10-21T04:42:00Z">
        <w:r w:rsidR="003F50F2" w:rsidRPr="00CD7438">
          <w:rPr>
            <w:lang w:val="en-GB"/>
          </w:rPr>
          <w:t>adapt</w:t>
        </w:r>
        <w:r w:rsidR="003F50F2">
          <w:rPr>
            <w:lang w:val="en-GB"/>
          </w:rPr>
          <w:t>ed</w:t>
        </w:r>
        <w:r w:rsidR="003F50F2" w:rsidRPr="00CD7438">
          <w:rPr>
            <w:lang w:val="en-GB"/>
          </w:rPr>
          <w:t xml:space="preserve"> </w:t>
        </w:r>
      </w:ins>
      <w:r w:rsidRPr="00CD7438">
        <w:rPr>
          <w:lang w:val="en-GB"/>
        </w:rPr>
        <w:t xml:space="preserve">to a new language with </w:t>
      </w:r>
      <w:ins w:id="119" w:author="Microsoft Office User" w:date="2018-10-21T04:42:00Z">
        <w:r w:rsidR="00744456">
          <w:rPr>
            <w:lang w:val="en-GB"/>
          </w:rPr>
          <w:t xml:space="preserve">relatively </w:t>
        </w:r>
      </w:ins>
      <w:r w:rsidRPr="00CD7438">
        <w:rPr>
          <w:lang w:val="en-GB"/>
        </w:rPr>
        <w:t>little work</w:t>
      </w:r>
      <w:del w:id="120" w:author="Microsoft Office User" w:date="2018-10-21T04:42:00Z">
        <w:r w:rsidRPr="00CD7438" w:rsidDel="00744456">
          <w:rPr>
            <w:lang w:val="en-GB"/>
          </w:rPr>
          <w:delText xml:space="preserve"> involved</w:delText>
        </w:r>
      </w:del>
      <w:r w:rsidRPr="00CD7438">
        <w:rPr>
          <w:lang w:val="en-GB"/>
        </w:rPr>
        <w:t>: changing a set of parameters to new values and adding or modifying several lines of code.</w:t>
      </w:r>
    </w:p>
    <w:p w:rsidR="00751BE9" w:rsidRPr="00CD7438" w:rsidRDefault="00776816" w:rsidP="00D15449">
      <w:pPr>
        <w:pStyle w:val="Heading1"/>
        <w:rPr>
          <w:lang w:val="en-GB"/>
        </w:rPr>
      </w:pPr>
      <w:r w:rsidRPr="00CD7438">
        <w:rPr>
          <w:lang w:val="en-GB"/>
        </w:rPr>
        <w:t>Related Work</w:t>
      </w:r>
    </w:p>
    <w:p w:rsidR="00776816" w:rsidRPr="00CD7438" w:rsidRDefault="00AF542D" w:rsidP="0003551A">
      <w:pPr>
        <w:rPr>
          <w:lang w:val="en-GB"/>
        </w:rPr>
        <w:pPrChange w:id="121" w:author="Jānis Zuters" w:date="2018-10-21T09:15:00Z">
          <w:pPr>
            <w:pStyle w:val="p1a"/>
          </w:pPr>
        </w:pPrChange>
      </w:pPr>
      <w:ins w:id="122" w:author="Jānis Zuters" w:date="2018-10-21T09:09:00Z">
        <w:r w:rsidRPr="0003551A">
          <w:rPr>
            <w:lang w:val="en-GB"/>
            <w:rPrChange w:id="123" w:author="Jānis Zuters" w:date="2018-10-21T09:15:00Z">
              <w:rPr>
                <w:rFonts w:ascii="Arial" w:eastAsia="Times New Roman" w:hAnsi="Arial" w:cs="Arial"/>
                <w:color w:val="000000"/>
                <w:lang w:eastAsia="lv-LV"/>
              </w:rPr>
            </w:rPrChange>
          </w:rPr>
          <w:t xml:space="preserve">The focus of this paper is a </w:t>
        </w:r>
        <w:proofErr w:type="gramStart"/>
        <w:r w:rsidRPr="0003551A">
          <w:rPr>
            <w:lang w:val="en-GB"/>
            <w:rPrChange w:id="124" w:author="Jānis Zuters" w:date="2018-10-21T09:15:00Z">
              <w:rPr>
                <w:rFonts w:ascii="Arial" w:eastAsia="Times New Roman" w:hAnsi="Arial" w:cs="Arial"/>
                <w:color w:val="000000"/>
                <w:lang w:eastAsia="lv-LV"/>
              </w:rPr>
            </w:rPrChange>
          </w:rPr>
          <w:t>particular preprocessing</w:t>
        </w:r>
        <w:proofErr w:type="gramEnd"/>
        <w:r w:rsidRPr="0003551A">
          <w:rPr>
            <w:lang w:val="en-GB"/>
            <w:rPrChange w:id="125" w:author="Jānis Zuters" w:date="2018-10-21T09:15:00Z">
              <w:rPr>
                <w:rFonts w:ascii="Arial" w:eastAsia="Times New Roman" w:hAnsi="Arial" w:cs="Arial"/>
                <w:color w:val="000000"/>
                <w:lang w:eastAsia="lv-LV"/>
              </w:rPr>
            </w:rPrChange>
          </w:rPr>
          <w:t xml:space="preserve"> approach -- a segmentation algorithm that employs splitting the text into sub-word tokens. This approach allows tackling such problems as the </w:t>
        </w:r>
        <w:proofErr w:type="spellStart"/>
        <w:r w:rsidRPr="0003551A">
          <w:rPr>
            <w:lang w:val="en-GB"/>
            <w:rPrChange w:id="126" w:author="Jānis Zuters" w:date="2018-10-21T09:15:00Z">
              <w:rPr>
                <w:rFonts w:ascii="Arial" w:eastAsia="Times New Roman" w:hAnsi="Arial" w:cs="Arial"/>
                <w:color w:val="000000"/>
                <w:lang w:eastAsia="lv-LV"/>
              </w:rPr>
            </w:rPrChange>
          </w:rPr>
          <w:t>inflectedness</w:t>
        </w:r>
        <w:proofErr w:type="spellEnd"/>
        <w:r w:rsidRPr="0003551A">
          <w:rPr>
            <w:lang w:val="en-GB"/>
            <w:rPrChange w:id="127" w:author="Jānis Zuters" w:date="2018-10-21T09:15:00Z">
              <w:rPr>
                <w:rFonts w:ascii="Arial" w:eastAsia="Times New Roman" w:hAnsi="Arial" w:cs="Arial"/>
                <w:color w:val="000000"/>
                <w:lang w:eastAsia="lv-LV"/>
              </w:rPr>
            </w:rPrChange>
          </w:rPr>
          <w:t xml:space="preserve"> of morphologically rich languages and the sparsity of specific grammatical forms in training corpora stemming from it. In this section, we give a short overview for the most representative examples of other commonly used segmentation algorithms.</w:t>
        </w:r>
      </w:ins>
      <w:del w:id="128" w:author="Jānis Zuters" w:date="2018-10-21T09:09:00Z">
        <w:r w:rsidR="00776816" w:rsidRPr="00CD7438" w:rsidDel="00AF542D">
          <w:rPr>
            <w:lang w:val="en-GB"/>
          </w:rPr>
          <w:delText>This paper focuses on a particular approach of text pre-processing for NMT to</w:delText>
        </w:r>
      </w:del>
      <w:ins w:id="129" w:author="Microsoft Office User" w:date="2018-10-21T04:52:00Z">
        <w:del w:id="130" w:author="Jānis Zuters" w:date="2018-10-21T09:09:00Z">
          <w:r w:rsidR="006845B8" w:rsidDel="00AF542D">
            <w:rPr>
              <w:lang w:val="en-GB"/>
            </w:rPr>
            <w:delText xml:space="preserve"> deal with</w:delText>
          </w:r>
        </w:del>
      </w:ins>
      <w:del w:id="131" w:author="Jānis Zuters" w:date="2018-10-21T09:09:00Z">
        <w:r w:rsidR="00776816" w:rsidRPr="00CD7438" w:rsidDel="00AF542D">
          <w:rPr>
            <w:lang w:val="en-GB"/>
          </w:rPr>
          <w:delText xml:space="preserve"> overcome inflectedness of languages and the resultant problem of sparsity of specific word forms in training corpora – segmentation of text into sub-word units. This section gives a brief overview of some commonly used sub-word segmentation algorithms.</w:delText>
        </w:r>
      </w:del>
    </w:p>
    <w:p w:rsidR="00776816" w:rsidRPr="00CD7438" w:rsidRDefault="00776816" w:rsidP="00D15449">
      <w:pPr>
        <w:pStyle w:val="Heading2"/>
        <w:rPr>
          <w:lang w:val="en-GB"/>
        </w:rPr>
      </w:pPr>
      <w:r w:rsidRPr="00CD7438">
        <w:rPr>
          <w:lang w:val="en-GB"/>
        </w:rPr>
        <w:lastRenderedPageBreak/>
        <w:t>Byte Pair Encoding Based Segmentation Algorithm</w:t>
      </w:r>
    </w:p>
    <w:p w:rsidR="00776816" w:rsidRPr="00CD7438" w:rsidRDefault="000E4264" w:rsidP="00776816">
      <w:pPr>
        <w:pStyle w:val="p1a"/>
        <w:rPr>
          <w:lang w:val="en-GB"/>
        </w:rPr>
      </w:pPr>
      <w:ins w:id="132" w:author="Jānis Zuters" w:date="2018-10-21T09:11:00Z">
        <w:r w:rsidRPr="000E4264">
          <w:rPr>
            <w:lang w:val="en-GB"/>
            <w:rPrChange w:id="133" w:author="Jānis Zuters" w:date="2018-10-21T09:12:00Z">
              <w:rPr>
                <w:rFonts w:ascii="Arial" w:eastAsia="Times New Roman" w:hAnsi="Arial" w:cs="Arial"/>
                <w:color w:val="000000"/>
                <w:lang w:eastAsia="lv-LV"/>
              </w:rPr>
            </w:rPrChange>
          </w:rPr>
          <w:t>In [3], the authors propose an adaptation of byte pair encoding [3] for the field of NMT. BPE is based on the principle of replacing the frequently encountered byte pairs with a new, previously unused byte. In NMT, governed by the same notion, the algorithm iteratively finds the most frequent character sequences to be used as segments. An example of segmentation resulting from BPE application is provided in Table 1.</w:t>
        </w:r>
      </w:ins>
      <w:del w:id="134" w:author="Jānis Zuters" w:date="2018-10-21T09:11:00Z">
        <w:r w:rsidR="00965D3F" w:rsidRPr="00CD7438" w:rsidDel="000E4264">
          <w:rPr>
            <w:lang w:val="en-GB"/>
          </w:rPr>
          <w:delText xml:space="preserve">Byte pair encoding based segmentation algorithm (BPE), proposed in </w:delText>
        </w:r>
        <w:r w:rsidR="00F76FCD" w:rsidRPr="00CD7438" w:rsidDel="000E4264">
          <w:rPr>
            <w:lang w:val="en-GB"/>
          </w:rPr>
          <w:delText>[3]</w:delText>
        </w:r>
        <w:r w:rsidR="00965D3F" w:rsidRPr="00CD7438" w:rsidDel="000E4264">
          <w:rPr>
            <w:lang w:val="en-GB"/>
          </w:rPr>
          <w:delText xml:space="preserve">, utilizes the principle of iteratively finding the most frequent character sequences </w:delText>
        </w:r>
      </w:del>
      <w:ins w:id="135" w:author="Microsoft Office User" w:date="2018-10-21T04:53:00Z">
        <w:del w:id="136" w:author="Jānis Zuters" w:date="2018-10-21T09:11:00Z">
          <w:r w:rsidR="002A7BD4" w:rsidDel="000E4264">
            <w:rPr>
              <w:lang w:val="en-GB"/>
            </w:rPr>
            <w:delText xml:space="preserve">in </w:delText>
          </w:r>
        </w:del>
      </w:ins>
      <w:del w:id="137" w:author="Jānis Zuters" w:date="2018-10-21T09:11:00Z">
        <w:r w:rsidR="00965D3F" w:rsidRPr="00CD7438" w:rsidDel="000E4264">
          <w:rPr>
            <w:lang w:val="en-GB"/>
          </w:rPr>
          <w:delText>of the text to become potential segments</w:delText>
        </w:r>
        <w:r w:rsidR="00790691" w:rsidRPr="00CD7438" w:rsidDel="000E4264">
          <w:rPr>
            <w:lang w:val="en-GB"/>
          </w:rPr>
          <w:delText xml:space="preserve"> (see a segmentation example in Table 1)</w:delText>
        </w:r>
        <w:r w:rsidR="00965D3F" w:rsidRPr="00CD7438" w:rsidDel="000E4264">
          <w:rPr>
            <w:lang w:val="en-GB"/>
          </w:rPr>
          <w:delText>.</w:delText>
        </w:r>
      </w:del>
    </w:p>
    <w:p w:rsidR="000E4264" w:rsidRPr="000E4264" w:rsidRDefault="000E4264" w:rsidP="000E4264">
      <w:pPr>
        <w:rPr>
          <w:ins w:id="138" w:author="Jānis Zuters" w:date="2018-10-21T09:11:00Z"/>
          <w:lang w:val="en-GB"/>
          <w:rPrChange w:id="139" w:author="Jānis Zuters" w:date="2018-10-21T09:12:00Z">
            <w:rPr>
              <w:ins w:id="140" w:author="Jānis Zuters" w:date="2018-10-21T09:11:00Z"/>
              <w:rFonts w:eastAsia="Times New Roman"/>
              <w:sz w:val="24"/>
              <w:lang w:eastAsia="lv-LV"/>
            </w:rPr>
          </w:rPrChange>
        </w:rPr>
      </w:pPr>
      <w:ins w:id="141" w:author="Jānis Zuters" w:date="2018-10-21T09:11:00Z">
        <w:r w:rsidRPr="000E4264">
          <w:rPr>
            <w:lang w:val="en-GB"/>
            <w:rPrChange w:id="142" w:author="Jānis Zuters" w:date="2018-10-21T09:12:00Z">
              <w:rPr>
                <w:rFonts w:ascii="Arial" w:eastAsia="Times New Roman" w:hAnsi="Arial" w:cs="Arial"/>
                <w:color w:val="000000"/>
                <w:lang w:eastAsia="lv-LV"/>
              </w:rPr>
            </w:rPrChange>
          </w:rPr>
          <w:t xml:space="preserve">BPE algorithm work contains two stages: (a) learning stage and (b) application stage. During the former, the algorithm processes the training corpus and constructs a vocabulary of merge operations; during the latter, a </w:t>
        </w:r>
        <w:proofErr w:type="gramStart"/>
        <w:r w:rsidRPr="000E4264">
          <w:rPr>
            <w:lang w:val="en-GB"/>
            <w:rPrChange w:id="143" w:author="Jānis Zuters" w:date="2018-10-21T09:12:00Z">
              <w:rPr>
                <w:rFonts w:ascii="Arial" w:eastAsia="Times New Roman" w:hAnsi="Arial" w:cs="Arial"/>
                <w:color w:val="000000"/>
                <w:lang w:eastAsia="lv-LV"/>
              </w:rPr>
            </w:rPrChange>
          </w:rPr>
          <w:t>particular text</w:t>
        </w:r>
        <w:proofErr w:type="gramEnd"/>
        <w:r w:rsidRPr="000E4264">
          <w:rPr>
            <w:lang w:val="en-GB"/>
            <w:rPrChange w:id="144" w:author="Jānis Zuters" w:date="2018-10-21T09:12:00Z">
              <w:rPr>
                <w:rFonts w:ascii="Arial" w:eastAsia="Times New Roman" w:hAnsi="Arial" w:cs="Arial"/>
                <w:color w:val="000000"/>
                <w:lang w:eastAsia="lv-LV"/>
              </w:rPr>
            </w:rPrChange>
          </w:rPr>
          <w:t xml:space="preserve"> is segmented using the constructed vocabulary.</w:t>
        </w:r>
      </w:ins>
    </w:p>
    <w:p w:rsidR="000E4264" w:rsidRPr="000E4264" w:rsidRDefault="000E4264" w:rsidP="000E4264">
      <w:pPr>
        <w:rPr>
          <w:ins w:id="145" w:author="Jānis Zuters" w:date="2018-10-21T09:11:00Z"/>
          <w:lang w:val="en-GB"/>
          <w:rPrChange w:id="146" w:author="Jānis Zuters" w:date="2018-10-21T09:12:00Z">
            <w:rPr>
              <w:ins w:id="147" w:author="Jānis Zuters" w:date="2018-10-21T09:11:00Z"/>
              <w:rFonts w:eastAsia="Times New Roman"/>
              <w:sz w:val="24"/>
              <w:lang w:eastAsia="lv-LV"/>
            </w:rPr>
          </w:rPrChange>
        </w:rPr>
      </w:pPr>
      <w:ins w:id="148" w:author="Jānis Zuters" w:date="2018-10-21T09:11:00Z">
        <w:r w:rsidRPr="000E4264">
          <w:rPr>
            <w:lang w:val="en-GB"/>
            <w:rPrChange w:id="149" w:author="Jānis Zuters" w:date="2018-10-21T09:12:00Z">
              <w:rPr>
                <w:rFonts w:ascii="Arial" w:eastAsia="Times New Roman" w:hAnsi="Arial" w:cs="Arial"/>
                <w:color w:val="000000"/>
                <w:lang w:eastAsia="lv-LV"/>
              </w:rPr>
            </w:rPrChange>
          </w:rPr>
          <w:tab/>
          <w:t xml:space="preserve">In the beginning of the learning stage, all words in the training corpus are split into characters and the vocabulary is initialized with these characters. Then the iterative process starts. Each iteration, the algorithm finds the most frequent pairs of neighboring symbols and (a) adds them to the vocabulary together with a new symbol, denoting the merge operation. Then these merge operations are applied to the text, replacing the frequent the corresponding symbols. The iterations continue until a predefined number of merge operations </w:t>
        </w:r>
      </w:ins>
      <w:ins w:id="150" w:author="Jānis Zuters" w:date="2018-10-21T09:14:00Z">
        <w:r w:rsidR="003540F3">
          <w:rPr>
            <w:lang w:val="en-GB"/>
          </w:rPr>
          <w:t>–</w:t>
        </w:r>
      </w:ins>
      <w:ins w:id="151" w:author="Jānis Zuters" w:date="2018-10-21T09:11:00Z">
        <w:r w:rsidRPr="000E4264">
          <w:rPr>
            <w:lang w:val="en-GB"/>
            <w:rPrChange w:id="152" w:author="Jānis Zuters" w:date="2018-10-21T09:12:00Z">
              <w:rPr>
                <w:rFonts w:ascii="Arial" w:eastAsia="Times New Roman" w:hAnsi="Arial" w:cs="Arial"/>
                <w:color w:val="000000"/>
                <w:lang w:eastAsia="lv-LV"/>
              </w:rPr>
            </w:rPrChange>
          </w:rPr>
          <w:t xml:space="preserve"> an algorithm parameter </w:t>
        </w:r>
      </w:ins>
      <w:ins w:id="153" w:author="Jānis Zuters" w:date="2018-10-21T09:14:00Z">
        <w:r w:rsidR="003540F3">
          <w:rPr>
            <w:lang w:val="en-GB"/>
          </w:rPr>
          <w:t>–</w:t>
        </w:r>
      </w:ins>
      <w:ins w:id="154" w:author="Jānis Zuters" w:date="2018-10-21T09:11:00Z">
        <w:r w:rsidRPr="000E4264">
          <w:rPr>
            <w:lang w:val="en-GB"/>
            <w:rPrChange w:id="155" w:author="Jānis Zuters" w:date="2018-10-21T09:12:00Z">
              <w:rPr>
                <w:rFonts w:ascii="Arial" w:eastAsia="Times New Roman" w:hAnsi="Arial" w:cs="Arial"/>
                <w:color w:val="000000"/>
                <w:lang w:eastAsia="lv-LV"/>
              </w:rPr>
            </w:rPrChange>
          </w:rPr>
          <w:t xml:space="preserve"> is reached.</w:t>
        </w:r>
      </w:ins>
    </w:p>
    <w:p w:rsidR="00965D3F" w:rsidRPr="00CD7438" w:rsidDel="000E4264" w:rsidRDefault="000E4264" w:rsidP="000E4264">
      <w:pPr>
        <w:rPr>
          <w:del w:id="156" w:author="Jānis Zuters" w:date="2018-10-21T09:11:00Z"/>
          <w:lang w:val="en-GB"/>
        </w:rPr>
      </w:pPr>
      <w:ins w:id="157" w:author="Jānis Zuters" w:date="2018-10-21T09:11:00Z">
        <w:r w:rsidRPr="000E4264">
          <w:rPr>
            <w:lang w:val="en-GB"/>
            <w:rPrChange w:id="158" w:author="Jānis Zuters" w:date="2018-10-21T09:12:00Z">
              <w:rPr>
                <w:rFonts w:ascii="Arial" w:eastAsia="Times New Roman" w:hAnsi="Arial" w:cs="Arial"/>
                <w:color w:val="000000"/>
                <w:lang w:eastAsia="lv-LV"/>
              </w:rPr>
            </w:rPrChange>
          </w:rPr>
          <w:tab/>
          <w:t>BPE algorithm effectively controls the size of vocabulary used for translation, as the number of unique tokens in the vocabulary constructed by BPE does not exceed the number of original characters in the training corpus plus the number of merge operations. Due to the nature of NMT, the bounded vocabulary is essential for it; thus as soon as BPE algorithm was presented in [3], the pre-processing of input text with BPE has become a de-facto industry standard.</w:t>
        </w:r>
      </w:ins>
      <w:del w:id="159" w:author="Jānis Zuters" w:date="2018-10-21T09:11:00Z">
        <w:r w:rsidR="00965D3F" w:rsidRPr="00CD7438" w:rsidDel="000E4264">
          <w:rPr>
            <w:lang w:val="en-GB"/>
          </w:rPr>
          <w:delText>The algorithm consists of two phases: (a) the learning phase, in which the vocabulary of merge operations is obtained, (b) the apply phase, in which a specific text is segmented using the vocabulary.</w:delText>
        </w:r>
      </w:del>
    </w:p>
    <w:p w:rsidR="00965D3F" w:rsidRPr="00CD7438" w:rsidDel="000E4264" w:rsidRDefault="00965D3F" w:rsidP="00965D3F">
      <w:pPr>
        <w:rPr>
          <w:del w:id="160" w:author="Jānis Zuters" w:date="2018-10-21T09:11:00Z"/>
          <w:lang w:val="en-GB"/>
        </w:rPr>
      </w:pPr>
      <w:del w:id="161" w:author="Jānis Zuters" w:date="2018-10-21T09:11:00Z">
        <w:r w:rsidRPr="00CD7438" w:rsidDel="000E4264">
          <w:rPr>
            <w:lang w:val="en-GB"/>
          </w:rPr>
          <w:delText>The learning phase starts with all words in the text represented as sequences of characters. Then, through an iterative process, the most frequent pairs of neighbouring symbols (initially, characters) are merged together and these pairs (or ‘merge operations’) are written to a special vocabulary. At each iteration, (a) the chosen merge operation is added to the vocabulary, (b) the merge operation is applied to the text. The process is continued until a predefined number of merge operations is reached.</w:delText>
        </w:r>
      </w:del>
    </w:p>
    <w:p w:rsidR="00965D3F" w:rsidRPr="00CD7438" w:rsidDel="000E4264" w:rsidRDefault="00965D3F" w:rsidP="00965D3F">
      <w:pPr>
        <w:rPr>
          <w:del w:id="162" w:author="Jānis Zuters" w:date="2018-10-21T09:11:00Z"/>
          <w:lang w:val="en-GB"/>
        </w:rPr>
      </w:pPr>
      <w:del w:id="163" w:author="Jānis Zuters" w:date="2018-10-21T09:11:00Z">
        <w:r w:rsidRPr="00CD7438" w:rsidDel="000E4264">
          <w:rPr>
            <w:lang w:val="en-GB"/>
          </w:rPr>
          <w:delText>The apply phase transforms input text into segmented text according to the vocabulary of merge operations.</w:delText>
        </w:r>
      </w:del>
    </w:p>
    <w:p w:rsidR="00776816" w:rsidRPr="00CD7438" w:rsidRDefault="00965D3F" w:rsidP="00965D3F">
      <w:pPr>
        <w:rPr>
          <w:lang w:val="en-GB"/>
        </w:rPr>
      </w:pPr>
      <w:del w:id="164" w:author="Jānis Zuters" w:date="2018-10-21T09:11:00Z">
        <w:r w:rsidRPr="00CD7438" w:rsidDel="000E4264">
          <w:rPr>
            <w:lang w:val="en-GB"/>
          </w:rPr>
          <w:delText>BPE provides control over the effective size of the vocabulary for translation, since the vocabulary of unique tokens after applying BPE is less than or equal to the number of unique characters in the original input text plus the number of merge operations. A bounded vocabulary is essential for typical approaches to NMT, and since the introduction of the BPE algorithm adapte</w:delText>
        </w:r>
        <w:r w:rsidR="00790691" w:rsidRPr="00CD7438" w:rsidDel="000E4264">
          <w:rPr>
            <w:lang w:val="en-GB"/>
          </w:rPr>
          <w:delText xml:space="preserve">d for this purpose in </w:delText>
        </w:r>
        <w:r w:rsidR="00F76FCD" w:rsidRPr="00CD7438" w:rsidDel="000E4264">
          <w:rPr>
            <w:lang w:val="en-GB"/>
          </w:rPr>
          <w:delText>[3]</w:delText>
        </w:r>
        <w:r w:rsidRPr="00CD7438" w:rsidDel="000E4264">
          <w:rPr>
            <w:lang w:val="en-GB"/>
          </w:rPr>
          <w:delText>, it has become something of a standard practice to pre-process input text for NMT by segmenting it with BPE.</w:delText>
        </w:r>
      </w:del>
    </w:p>
    <w:p w:rsidR="00B319F6" w:rsidRPr="00CD7438" w:rsidRDefault="00B319F6" w:rsidP="00965D3F">
      <w:pPr>
        <w:rPr>
          <w:lang w:val="en-GB"/>
        </w:rPr>
      </w:pPr>
    </w:p>
    <w:p w:rsidR="00790691" w:rsidRPr="00091914" w:rsidRDefault="00DA7F49" w:rsidP="00D15449">
      <w:pPr>
        <w:pStyle w:val="Table"/>
        <w:rPr>
          <w:highlight w:val="yellow"/>
          <w:lang w:val="en-GB"/>
        </w:rPr>
      </w:pPr>
      <w:r w:rsidRPr="00091914">
        <w:rPr>
          <w:b/>
          <w:highlight w:val="yellow"/>
          <w:lang w:val="en-GB"/>
        </w:rPr>
        <w:t>Table 1.</w:t>
      </w:r>
      <w:r w:rsidRPr="00091914">
        <w:rPr>
          <w:highlight w:val="yellow"/>
          <w:lang w:val="en-GB"/>
        </w:rPr>
        <w:t xml:space="preserve"> </w:t>
      </w:r>
      <w:r w:rsidR="00790691" w:rsidRPr="00091914">
        <w:rPr>
          <w:highlight w:val="yellow"/>
          <w:lang w:val="en-GB"/>
        </w:rPr>
        <w:t>A segmentation example with BPE.</w:t>
      </w:r>
    </w:p>
    <w:tbl>
      <w:tblPr>
        <w:tblW w:w="6886" w:type="dxa"/>
        <w:jc w:val="center"/>
        <w:tblLayout w:type="fixed"/>
        <w:tblCellMar>
          <w:left w:w="70" w:type="dxa"/>
          <w:right w:w="70" w:type="dxa"/>
        </w:tblCellMar>
        <w:tblLook w:val="0000" w:firstRow="0" w:lastRow="0" w:firstColumn="0" w:lastColumn="0" w:noHBand="0" w:noVBand="0"/>
      </w:tblPr>
      <w:tblGrid>
        <w:gridCol w:w="1118"/>
        <w:gridCol w:w="5768"/>
      </w:tblGrid>
      <w:tr w:rsidR="00790691" w:rsidRPr="00091914" w:rsidTr="00790691">
        <w:trPr>
          <w:jc w:val="center"/>
        </w:trPr>
        <w:tc>
          <w:tcPr>
            <w:tcW w:w="1118" w:type="dxa"/>
            <w:tcBorders>
              <w:top w:val="single" w:sz="12" w:space="0" w:color="000000"/>
              <w:bottom w:val="single" w:sz="6" w:space="0" w:color="000000"/>
            </w:tcBorders>
          </w:tcPr>
          <w:p w:rsidR="00790691" w:rsidRPr="00091914" w:rsidRDefault="00790691" w:rsidP="00D15449">
            <w:pPr>
              <w:pStyle w:val="Table"/>
              <w:rPr>
                <w:b/>
                <w:highlight w:val="yellow"/>
                <w:lang w:val="en-GB"/>
              </w:rPr>
            </w:pPr>
            <w:r w:rsidRPr="00091914">
              <w:rPr>
                <w:b/>
                <w:highlight w:val="yellow"/>
                <w:lang w:val="en-GB"/>
              </w:rPr>
              <w:t>Language</w:t>
            </w:r>
          </w:p>
        </w:tc>
        <w:tc>
          <w:tcPr>
            <w:tcW w:w="5768" w:type="dxa"/>
            <w:tcBorders>
              <w:top w:val="single" w:sz="12" w:space="0" w:color="000000"/>
              <w:bottom w:val="single" w:sz="6" w:space="0" w:color="000000"/>
            </w:tcBorders>
          </w:tcPr>
          <w:p w:rsidR="00790691" w:rsidRPr="00091914" w:rsidRDefault="004F22C8" w:rsidP="00D15449">
            <w:pPr>
              <w:pStyle w:val="Table"/>
              <w:rPr>
                <w:b/>
                <w:highlight w:val="yellow"/>
                <w:lang w:val="en-GB"/>
              </w:rPr>
            </w:pPr>
            <w:r w:rsidRPr="00091914">
              <w:rPr>
                <w:b/>
                <w:highlight w:val="yellow"/>
                <w:lang w:val="en-GB"/>
              </w:rPr>
              <w:t>Segmented</w:t>
            </w:r>
            <w:r w:rsidR="00CE4E3E" w:rsidRPr="00091914">
              <w:rPr>
                <w:b/>
                <w:highlight w:val="yellow"/>
                <w:lang w:val="en-GB"/>
              </w:rPr>
              <w:t xml:space="preserve"> Text</w:t>
            </w:r>
          </w:p>
        </w:tc>
      </w:tr>
      <w:tr w:rsidR="00790691" w:rsidRPr="00091914" w:rsidTr="00790691">
        <w:trPr>
          <w:trHeight w:val="284"/>
          <w:jc w:val="center"/>
        </w:trPr>
        <w:tc>
          <w:tcPr>
            <w:tcW w:w="1118" w:type="dxa"/>
            <w:vAlign w:val="center"/>
          </w:tcPr>
          <w:p w:rsidR="00790691" w:rsidRPr="00091914" w:rsidRDefault="00790691" w:rsidP="00D15449">
            <w:pPr>
              <w:pStyle w:val="Table"/>
              <w:rPr>
                <w:highlight w:val="yellow"/>
                <w:lang w:val="en-GB"/>
              </w:rPr>
            </w:pPr>
            <w:r w:rsidRPr="00091914">
              <w:rPr>
                <w:highlight w:val="yellow"/>
                <w:lang w:val="en-GB"/>
              </w:rPr>
              <w:t>English</w:t>
            </w:r>
          </w:p>
        </w:tc>
        <w:tc>
          <w:tcPr>
            <w:tcW w:w="5768" w:type="dxa"/>
            <w:vAlign w:val="center"/>
          </w:tcPr>
          <w:p w:rsidR="00790691" w:rsidRPr="00091914" w:rsidRDefault="008C027B" w:rsidP="00D15449">
            <w:pPr>
              <w:pStyle w:val="Table"/>
              <w:rPr>
                <w:highlight w:val="yellow"/>
                <w:lang w:val="en-GB"/>
              </w:rPr>
            </w:pPr>
            <w:r w:rsidRPr="00091914">
              <w:rPr>
                <w:highlight w:val="yellow"/>
                <w:lang w:val="en-GB"/>
              </w:rPr>
              <w:t>flu</w:t>
            </w:r>
            <w:r w:rsidR="00BC5728" w:rsidRPr="00091914">
              <w:rPr>
                <w:highlight w:val="yellow"/>
                <w:lang w:val="en-GB"/>
              </w:rPr>
              <w:t>–</w:t>
            </w:r>
            <w:r w:rsidRPr="00091914">
              <w:rPr>
                <w:highlight w:val="yellow"/>
                <w:lang w:val="en-GB"/>
              </w:rPr>
              <w:t xml:space="preserve">id was rapidly </w:t>
            </w:r>
            <w:proofErr w:type="spellStart"/>
            <w:r w:rsidRPr="00091914">
              <w:rPr>
                <w:highlight w:val="yellow"/>
                <w:lang w:val="en-GB"/>
              </w:rPr>
              <w:t>accum</w:t>
            </w:r>
            <w:proofErr w:type="spellEnd"/>
            <w:r w:rsidR="00BC5728" w:rsidRPr="00091914">
              <w:rPr>
                <w:highlight w:val="yellow"/>
                <w:lang w:val="en-GB"/>
              </w:rPr>
              <w:t>–</w:t>
            </w:r>
            <w:proofErr w:type="spellStart"/>
            <w:r w:rsidRPr="00091914">
              <w:rPr>
                <w:highlight w:val="yellow"/>
                <w:lang w:val="en-GB"/>
              </w:rPr>
              <w:t>ulating</w:t>
            </w:r>
            <w:proofErr w:type="spellEnd"/>
            <w:r w:rsidRPr="00091914">
              <w:rPr>
                <w:highlight w:val="yellow"/>
                <w:lang w:val="en-GB"/>
              </w:rPr>
              <w:t xml:space="preserve"> in his </w:t>
            </w:r>
            <w:proofErr w:type="gramStart"/>
            <w:r w:rsidRPr="00091914">
              <w:rPr>
                <w:highlight w:val="yellow"/>
                <w:lang w:val="en-GB"/>
              </w:rPr>
              <w:t>brain ,</w:t>
            </w:r>
            <w:proofErr w:type="gramEnd"/>
            <w:r w:rsidRPr="00091914">
              <w:rPr>
                <w:highlight w:val="yellow"/>
                <w:lang w:val="en-GB"/>
              </w:rPr>
              <w:t xml:space="preserve"> but all Latvian doctors would be able to do to help would be to make a bypass operation to divert excess flu</w:t>
            </w:r>
            <w:r w:rsidR="00BC5728" w:rsidRPr="00091914">
              <w:rPr>
                <w:highlight w:val="yellow"/>
                <w:lang w:val="en-GB"/>
              </w:rPr>
              <w:t>–</w:t>
            </w:r>
            <w:r w:rsidRPr="00091914">
              <w:rPr>
                <w:highlight w:val="yellow"/>
                <w:lang w:val="en-GB"/>
              </w:rPr>
              <w:t>id , since a direct sur</w:t>
            </w:r>
            <w:r w:rsidR="00BC5728" w:rsidRPr="00091914">
              <w:rPr>
                <w:highlight w:val="yellow"/>
                <w:lang w:val="en-GB"/>
              </w:rPr>
              <w:t>–</w:t>
            </w:r>
            <w:proofErr w:type="spellStart"/>
            <w:r w:rsidRPr="00091914">
              <w:rPr>
                <w:highlight w:val="yellow"/>
                <w:lang w:val="en-GB"/>
              </w:rPr>
              <w:t>gical</w:t>
            </w:r>
            <w:proofErr w:type="spellEnd"/>
            <w:r w:rsidRPr="00091914">
              <w:rPr>
                <w:highlight w:val="yellow"/>
                <w:lang w:val="en-GB"/>
              </w:rPr>
              <w:t xml:space="preserve"> operation on the t</w:t>
            </w:r>
            <w:r w:rsidR="00BC5728" w:rsidRPr="00091914">
              <w:rPr>
                <w:highlight w:val="yellow"/>
                <w:lang w:val="en-GB"/>
              </w:rPr>
              <w:t>–</w:t>
            </w:r>
            <w:r w:rsidRPr="00091914">
              <w:rPr>
                <w:highlight w:val="yellow"/>
                <w:lang w:val="en-GB"/>
              </w:rPr>
              <w:t>um</w:t>
            </w:r>
            <w:r w:rsidR="00BC5728" w:rsidRPr="00091914">
              <w:rPr>
                <w:highlight w:val="yellow"/>
                <w:lang w:val="en-GB"/>
              </w:rPr>
              <w:t>–</w:t>
            </w:r>
            <w:r w:rsidRPr="00091914">
              <w:rPr>
                <w:highlight w:val="yellow"/>
                <w:lang w:val="en-GB"/>
              </w:rPr>
              <w:t>our was practically unavailable .</w:t>
            </w:r>
          </w:p>
        </w:tc>
      </w:tr>
      <w:tr w:rsidR="00790691" w:rsidRPr="00CD7438" w:rsidTr="00790691">
        <w:trPr>
          <w:trHeight w:val="284"/>
          <w:jc w:val="center"/>
        </w:trPr>
        <w:tc>
          <w:tcPr>
            <w:tcW w:w="1118" w:type="dxa"/>
            <w:tcBorders>
              <w:bottom w:val="single" w:sz="12" w:space="0" w:color="000000"/>
            </w:tcBorders>
            <w:vAlign w:val="center"/>
          </w:tcPr>
          <w:p w:rsidR="00790691" w:rsidRPr="00091914" w:rsidRDefault="00790691" w:rsidP="00D15449">
            <w:pPr>
              <w:pStyle w:val="Table"/>
              <w:rPr>
                <w:highlight w:val="yellow"/>
                <w:lang w:val="en-GB"/>
              </w:rPr>
            </w:pPr>
            <w:r w:rsidRPr="00091914">
              <w:rPr>
                <w:highlight w:val="yellow"/>
                <w:lang w:val="en-GB"/>
              </w:rPr>
              <w:t>Latvian</w:t>
            </w:r>
          </w:p>
        </w:tc>
        <w:tc>
          <w:tcPr>
            <w:tcW w:w="5768" w:type="dxa"/>
            <w:tcBorders>
              <w:bottom w:val="single" w:sz="12" w:space="0" w:color="000000"/>
            </w:tcBorders>
            <w:vAlign w:val="center"/>
          </w:tcPr>
          <w:p w:rsidR="00790691" w:rsidRPr="00CD7438" w:rsidRDefault="00BC5728" w:rsidP="00D15449">
            <w:pPr>
              <w:pStyle w:val="Table"/>
              <w:rPr>
                <w:lang w:val="en-GB"/>
              </w:rPr>
            </w:pPr>
            <w:proofErr w:type="spellStart"/>
            <w:r w:rsidRPr="00091914">
              <w:rPr>
                <w:highlight w:val="yellow"/>
                <w:lang w:val="en-GB"/>
              </w:rPr>
              <w:t>strauji</w:t>
            </w:r>
            <w:proofErr w:type="spellEnd"/>
            <w:r w:rsidRPr="00091914">
              <w:rPr>
                <w:highlight w:val="yellow"/>
                <w:lang w:val="en-GB"/>
              </w:rPr>
              <w:t xml:space="preserve"> </w:t>
            </w:r>
            <w:proofErr w:type="spellStart"/>
            <w:r w:rsidRPr="00091914">
              <w:rPr>
                <w:highlight w:val="yellow"/>
                <w:lang w:val="en-GB"/>
              </w:rPr>
              <w:t>krā</w:t>
            </w:r>
            <w:proofErr w:type="spellEnd"/>
            <w:r w:rsidRPr="00091914">
              <w:rPr>
                <w:highlight w:val="yellow"/>
                <w:lang w:val="en-GB"/>
              </w:rPr>
              <w:t>–</w:t>
            </w:r>
            <w:proofErr w:type="spellStart"/>
            <w:r w:rsidRPr="00091914">
              <w:rPr>
                <w:highlight w:val="yellow"/>
                <w:lang w:val="en-GB"/>
              </w:rPr>
              <w:t>jas</w:t>
            </w:r>
            <w:proofErr w:type="spellEnd"/>
            <w:r w:rsidRPr="00091914">
              <w:rPr>
                <w:highlight w:val="yellow"/>
                <w:lang w:val="en-GB"/>
              </w:rPr>
              <w:t xml:space="preserve"> </w:t>
            </w:r>
            <w:proofErr w:type="spellStart"/>
            <w:r w:rsidRPr="00091914">
              <w:rPr>
                <w:highlight w:val="yellow"/>
                <w:lang w:val="en-GB"/>
              </w:rPr>
              <w:t>šķidr</w:t>
            </w:r>
            <w:proofErr w:type="spellEnd"/>
            <w:r w:rsidRPr="00091914">
              <w:rPr>
                <w:highlight w:val="yellow"/>
                <w:lang w:val="en-GB"/>
              </w:rPr>
              <w:t xml:space="preserve">–ums </w:t>
            </w:r>
            <w:proofErr w:type="spellStart"/>
            <w:r w:rsidRPr="00091914">
              <w:rPr>
                <w:highlight w:val="yellow"/>
                <w:lang w:val="en-GB"/>
              </w:rPr>
              <w:t>galvas</w:t>
            </w:r>
            <w:proofErr w:type="spellEnd"/>
            <w:r w:rsidRPr="00091914">
              <w:rPr>
                <w:highlight w:val="yellow"/>
                <w:lang w:val="en-GB"/>
              </w:rPr>
              <w:t xml:space="preserve"> </w:t>
            </w:r>
            <w:proofErr w:type="spellStart"/>
            <w:r w:rsidRPr="00091914">
              <w:rPr>
                <w:highlight w:val="yellow"/>
                <w:lang w:val="en-GB"/>
              </w:rPr>
              <w:t>sma</w:t>
            </w:r>
            <w:proofErr w:type="spellEnd"/>
            <w:r w:rsidRPr="00091914">
              <w:rPr>
                <w:highlight w:val="yellow"/>
                <w:lang w:val="en-GB"/>
              </w:rPr>
              <w:t>–</w:t>
            </w:r>
            <w:proofErr w:type="spellStart"/>
            <w:r w:rsidRPr="00091914">
              <w:rPr>
                <w:highlight w:val="yellow"/>
                <w:lang w:val="en-GB"/>
              </w:rPr>
              <w:t>dz</w:t>
            </w:r>
            <w:proofErr w:type="spellEnd"/>
            <w:r w:rsidRPr="00091914">
              <w:rPr>
                <w:highlight w:val="yellow"/>
                <w:lang w:val="en-GB"/>
              </w:rPr>
              <w:t>–</w:t>
            </w:r>
            <w:proofErr w:type="spellStart"/>
            <w:r w:rsidRPr="00091914">
              <w:rPr>
                <w:highlight w:val="yellow"/>
                <w:lang w:val="en-GB"/>
              </w:rPr>
              <w:t>en</w:t>
            </w:r>
            <w:proofErr w:type="spellEnd"/>
            <w:r w:rsidRPr="00091914">
              <w:rPr>
                <w:highlight w:val="yellow"/>
                <w:lang w:val="en-GB"/>
              </w:rPr>
              <w:t>–</w:t>
            </w:r>
            <w:proofErr w:type="spellStart"/>
            <w:proofErr w:type="gramStart"/>
            <w:r w:rsidRPr="00091914">
              <w:rPr>
                <w:highlight w:val="yellow"/>
                <w:lang w:val="en-GB"/>
              </w:rPr>
              <w:t>ēs</w:t>
            </w:r>
            <w:proofErr w:type="spellEnd"/>
            <w:r w:rsidRPr="00091914">
              <w:rPr>
                <w:highlight w:val="yellow"/>
                <w:lang w:val="en-GB"/>
              </w:rPr>
              <w:t xml:space="preserve"> ,</w:t>
            </w:r>
            <w:proofErr w:type="gramEnd"/>
            <w:r w:rsidRPr="00091914">
              <w:rPr>
                <w:highlight w:val="yellow"/>
                <w:lang w:val="en-GB"/>
              </w:rPr>
              <w:t xml:space="preserve"> bet </w:t>
            </w:r>
            <w:proofErr w:type="spellStart"/>
            <w:r w:rsidRPr="00091914">
              <w:rPr>
                <w:highlight w:val="yellow"/>
                <w:lang w:val="en-GB"/>
              </w:rPr>
              <w:t>viss</w:t>
            </w:r>
            <w:proofErr w:type="spellEnd"/>
            <w:r w:rsidRPr="00091914">
              <w:rPr>
                <w:highlight w:val="yellow"/>
                <w:lang w:val="en-GB"/>
              </w:rPr>
              <w:t xml:space="preserve"> , ko </w:t>
            </w:r>
            <w:proofErr w:type="spellStart"/>
            <w:r w:rsidRPr="00091914">
              <w:rPr>
                <w:highlight w:val="yellow"/>
                <w:lang w:val="en-GB"/>
              </w:rPr>
              <w:t>Latvijā</w:t>
            </w:r>
            <w:proofErr w:type="spellEnd"/>
            <w:r w:rsidRPr="00091914">
              <w:rPr>
                <w:highlight w:val="yellow"/>
                <w:lang w:val="en-GB"/>
              </w:rPr>
              <w:t xml:space="preserve"> </w:t>
            </w:r>
            <w:proofErr w:type="spellStart"/>
            <w:r w:rsidRPr="00091914">
              <w:rPr>
                <w:highlight w:val="yellow"/>
                <w:lang w:val="en-GB"/>
              </w:rPr>
              <w:t>ārsti</w:t>
            </w:r>
            <w:proofErr w:type="spellEnd"/>
            <w:r w:rsidRPr="00091914">
              <w:rPr>
                <w:highlight w:val="yellow"/>
                <w:lang w:val="en-GB"/>
              </w:rPr>
              <w:t xml:space="preserve"> var </w:t>
            </w:r>
            <w:proofErr w:type="spellStart"/>
            <w:r w:rsidRPr="00091914">
              <w:rPr>
                <w:highlight w:val="yellow"/>
                <w:lang w:val="en-GB"/>
              </w:rPr>
              <w:t>palīdzēt</w:t>
            </w:r>
            <w:proofErr w:type="spellEnd"/>
            <w:r w:rsidRPr="00091914">
              <w:rPr>
                <w:highlight w:val="yellow"/>
                <w:lang w:val="en-GB"/>
              </w:rPr>
              <w:t xml:space="preserve"> , </w:t>
            </w:r>
            <w:proofErr w:type="spellStart"/>
            <w:r w:rsidRPr="00091914">
              <w:rPr>
                <w:highlight w:val="yellow"/>
                <w:lang w:val="en-GB"/>
              </w:rPr>
              <w:t>ir</w:t>
            </w:r>
            <w:proofErr w:type="spellEnd"/>
            <w:r w:rsidRPr="00091914">
              <w:rPr>
                <w:highlight w:val="yellow"/>
                <w:lang w:val="en-GB"/>
              </w:rPr>
              <w:t xml:space="preserve"> </w:t>
            </w:r>
            <w:proofErr w:type="spellStart"/>
            <w:r w:rsidRPr="00091914">
              <w:rPr>
                <w:highlight w:val="yellow"/>
                <w:lang w:val="en-GB"/>
              </w:rPr>
              <w:t>veikt</w:t>
            </w:r>
            <w:proofErr w:type="spellEnd"/>
            <w:r w:rsidRPr="00091914">
              <w:rPr>
                <w:highlight w:val="yellow"/>
                <w:lang w:val="en-GB"/>
              </w:rPr>
              <w:t xml:space="preserve"> š–un–</w:t>
            </w:r>
            <w:proofErr w:type="spellStart"/>
            <w:r w:rsidRPr="00091914">
              <w:rPr>
                <w:highlight w:val="yellow"/>
                <w:lang w:val="en-GB"/>
              </w:rPr>
              <w:t>tēšanas</w:t>
            </w:r>
            <w:proofErr w:type="spellEnd"/>
            <w:r w:rsidRPr="00091914">
              <w:rPr>
                <w:highlight w:val="yellow"/>
                <w:lang w:val="en-GB"/>
              </w:rPr>
              <w:t xml:space="preserve"> </w:t>
            </w:r>
            <w:proofErr w:type="spellStart"/>
            <w:r w:rsidRPr="00091914">
              <w:rPr>
                <w:highlight w:val="yellow"/>
                <w:lang w:val="en-GB"/>
              </w:rPr>
              <w:t>operāciju</w:t>
            </w:r>
            <w:proofErr w:type="spellEnd"/>
            <w:r w:rsidRPr="00091914">
              <w:rPr>
                <w:highlight w:val="yellow"/>
                <w:lang w:val="en-GB"/>
              </w:rPr>
              <w:t xml:space="preserve"> </w:t>
            </w:r>
            <w:proofErr w:type="spellStart"/>
            <w:r w:rsidRPr="00091914">
              <w:rPr>
                <w:highlight w:val="yellow"/>
                <w:lang w:val="en-GB"/>
              </w:rPr>
              <w:t>lai</w:t>
            </w:r>
            <w:proofErr w:type="spellEnd"/>
            <w:r w:rsidRPr="00091914">
              <w:rPr>
                <w:highlight w:val="yellow"/>
                <w:lang w:val="en-GB"/>
              </w:rPr>
              <w:t xml:space="preserve"> no–</w:t>
            </w:r>
            <w:proofErr w:type="spellStart"/>
            <w:r w:rsidRPr="00091914">
              <w:rPr>
                <w:highlight w:val="yellow"/>
                <w:lang w:val="en-GB"/>
              </w:rPr>
              <w:t>vadītu</w:t>
            </w:r>
            <w:proofErr w:type="spellEnd"/>
            <w:r w:rsidRPr="00091914">
              <w:rPr>
                <w:highlight w:val="yellow"/>
                <w:lang w:val="en-GB"/>
              </w:rPr>
              <w:t xml:space="preserve"> </w:t>
            </w:r>
            <w:proofErr w:type="spellStart"/>
            <w:r w:rsidRPr="00091914">
              <w:rPr>
                <w:highlight w:val="yellow"/>
                <w:lang w:val="en-GB"/>
              </w:rPr>
              <w:t>liek</w:t>
            </w:r>
            <w:proofErr w:type="spellEnd"/>
            <w:r w:rsidRPr="00091914">
              <w:rPr>
                <w:highlight w:val="yellow"/>
                <w:lang w:val="en-GB"/>
              </w:rPr>
              <w:t xml:space="preserve">–o </w:t>
            </w:r>
            <w:proofErr w:type="spellStart"/>
            <w:r w:rsidRPr="00091914">
              <w:rPr>
                <w:highlight w:val="yellow"/>
                <w:lang w:val="en-GB"/>
              </w:rPr>
              <w:t>šķidr</w:t>
            </w:r>
            <w:proofErr w:type="spellEnd"/>
            <w:r w:rsidRPr="00091914">
              <w:rPr>
                <w:highlight w:val="yellow"/>
                <w:lang w:val="en-GB"/>
              </w:rPr>
              <w:t>–</w:t>
            </w:r>
            <w:proofErr w:type="spellStart"/>
            <w:r w:rsidRPr="00091914">
              <w:rPr>
                <w:highlight w:val="yellow"/>
                <w:lang w:val="en-GB"/>
              </w:rPr>
              <w:t>umu</w:t>
            </w:r>
            <w:proofErr w:type="spellEnd"/>
            <w:r w:rsidRPr="00091914">
              <w:rPr>
                <w:highlight w:val="yellow"/>
                <w:lang w:val="en-GB"/>
              </w:rPr>
              <w:t xml:space="preserve"> , jo </w:t>
            </w:r>
            <w:proofErr w:type="spellStart"/>
            <w:r w:rsidRPr="00091914">
              <w:rPr>
                <w:highlight w:val="yellow"/>
                <w:lang w:val="en-GB"/>
              </w:rPr>
              <w:t>tieš</w:t>
            </w:r>
            <w:proofErr w:type="spellEnd"/>
            <w:r w:rsidRPr="00091914">
              <w:rPr>
                <w:highlight w:val="yellow"/>
                <w:lang w:val="en-GB"/>
              </w:rPr>
              <w:t xml:space="preserve">–ai </w:t>
            </w:r>
            <w:proofErr w:type="spellStart"/>
            <w:r w:rsidRPr="00091914">
              <w:rPr>
                <w:highlight w:val="yellow"/>
                <w:lang w:val="en-GB"/>
              </w:rPr>
              <w:t>ķir</w:t>
            </w:r>
            <w:proofErr w:type="spellEnd"/>
            <w:r w:rsidRPr="00091914">
              <w:rPr>
                <w:highlight w:val="yellow"/>
                <w:lang w:val="en-GB"/>
              </w:rPr>
              <w:t>–</w:t>
            </w:r>
            <w:proofErr w:type="spellStart"/>
            <w:r w:rsidRPr="00091914">
              <w:rPr>
                <w:highlight w:val="yellow"/>
                <w:lang w:val="en-GB"/>
              </w:rPr>
              <w:t>ur</w:t>
            </w:r>
            <w:proofErr w:type="spellEnd"/>
            <w:r w:rsidRPr="00091914">
              <w:rPr>
                <w:highlight w:val="yellow"/>
                <w:lang w:val="en-GB"/>
              </w:rPr>
              <w:t>–ģ–</w:t>
            </w:r>
            <w:proofErr w:type="spellStart"/>
            <w:r w:rsidRPr="00091914">
              <w:rPr>
                <w:highlight w:val="yellow"/>
                <w:lang w:val="en-GB"/>
              </w:rPr>
              <w:t>iskai</w:t>
            </w:r>
            <w:proofErr w:type="spellEnd"/>
            <w:r w:rsidRPr="00091914">
              <w:rPr>
                <w:highlight w:val="yellow"/>
                <w:lang w:val="en-GB"/>
              </w:rPr>
              <w:t xml:space="preserve"> </w:t>
            </w:r>
            <w:proofErr w:type="spellStart"/>
            <w:r w:rsidRPr="00091914">
              <w:rPr>
                <w:highlight w:val="yellow"/>
                <w:lang w:val="en-GB"/>
              </w:rPr>
              <w:t>darbībai</w:t>
            </w:r>
            <w:proofErr w:type="spellEnd"/>
            <w:r w:rsidRPr="00091914">
              <w:rPr>
                <w:highlight w:val="yellow"/>
                <w:lang w:val="en-GB"/>
              </w:rPr>
              <w:t xml:space="preserve"> </w:t>
            </w:r>
            <w:proofErr w:type="spellStart"/>
            <w:r w:rsidRPr="00091914">
              <w:rPr>
                <w:highlight w:val="yellow"/>
                <w:lang w:val="en-GB"/>
              </w:rPr>
              <w:t>audz</w:t>
            </w:r>
            <w:proofErr w:type="spellEnd"/>
            <w:r w:rsidRPr="00091914">
              <w:rPr>
                <w:highlight w:val="yellow"/>
                <w:lang w:val="en-GB"/>
              </w:rPr>
              <w:t>–</w:t>
            </w:r>
            <w:proofErr w:type="spellStart"/>
            <w:r w:rsidRPr="00091914">
              <w:rPr>
                <w:highlight w:val="yellow"/>
                <w:lang w:val="en-GB"/>
              </w:rPr>
              <w:t>ējs</w:t>
            </w:r>
            <w:proofErr w:type="spellEnd"/>
            <w:r w:rsidRPr="00091914">
              <w:rPr>
                <w:highlight w:val="yellow"/>
                <w:lang w:val="en-GB"/>
              </w:rPr>
              <w:t xml:space="preserve"> </w:t>
            </w:r>
            <w:proofErr w:type="spellStart"/>
            <w:r w:rsidRPr="00091914">
              <w:rPr>
                <w:highlight w:val="yellow"/>
                <w:lang w:val="en-GB"/>
              </w:rPr>
              <w:t>praktiski</w:t>
            </w:r>
            <w:proofErr w:type="spellEnd"/>
            <w:r w:rsidRPr="00091914">
              <w:rPr>
                <w:highlight w:val="yellow"/>
                <w:lang w:val="en-GB"/>
              </w:rPr>
              <w:t xml:space="preserve"> nav </w:t>
            </w:r>
            <w:proofErr w:type="spellStart"/>
            <w:r w:rsidRPr="00091914">
              <w:rPr>
                <w:highlight w:val="yellow"/>
                <w:lang w:val="en-GB"/>
              </w:rPr>
              <w:t>pieejams</w:t>
            </w:r>
            <w:proofErr w:type="spellEnd"/>
            <w:r w:rsidRPr="00091914">
              <w:rPr>
                <w:highlight w:val="yellow"/>
                <w:lang w:val="en-GB"/>
              </w:rPr>
              <w:t xml:space="preserve"> .</w:t>
            </w:r>
          </w:p>
        </w:tc>
      </w:tr>
    </w:tbl>
    <w:p w:rsidR="001D3579" w:rsidRPr="00CD7438" w:rsidRDefault="001D3579" w:rsidP="00D15449">
      <w:pPr>
        <w:pStyle w:val="Heading2"/>
        <w:rPr>
          <w:lang w:val="en-GB"/>
        </w:rPr>
      </w:pPr>
      <w:r w:rsidRPr="00CD7438">
        <w:rPr>
          <w:lang w:val="en-GB"/>
        </w:rPr>
        <w:t>Morphology-Driven Splitting</w:t>
      </w:r>
    </w:p>
    <w:p w:rsidR="000E4264" w:rsidRPr="000E4264" w:rsidRDefault="000E4264" w:rsidP="000E4264">
      <w:pPr>
        <w:pStyle w:val="p1a"/>
        <w:rPr>
          <w:ins w:id="165" w:author="Jānis Zuters" w:date="2018-10-21T09:13:00Z"/>
          <w:lang w:val="en-GB"/>
        </w:rPr>
        <w:pPrChange w:id="166" w:author="Jānis Zuters" w:date="2018-10-21T09:13:00Z">
          <w:pPr>
            <w:pStyle w:val="Heading2"/>
          </w:pPr>
        </w:pPrChange>
      </w:pPr>
      <w:ins w:id="167" w:author="Jānis Zuters" w:date="2018-10-21T09:13:00Z">
        <w:r w:rsidRPr="000E4264">
          <w:rPr>
            <w:lang w:val="en-GB"/>
          </w:rPr>
          <w:t xml:space="preserve">Another approach to word segmentation for NMT, particularly applicable to morphologically rich languages, represents the attempt to separate word root from its affixes, with the notion that words stemming from the same roots would possibly have the same segments and a prospect that doing so would allow preserving more semantic information. </w:t>
        </w:r>
      </w:ins>
    </w:p>
    <w:p w:rsidR="000E4264" w:rsidRPr="000E4264" w:rsidRDefault="000E4264" w:rsidP="000E4264">
      <w:pPr>
        <w:rPr>
          <w:ins w:id="168" w:author="Jānis Zuters" w:date="2018-10-21T09:13:00Z"/>
          <w:lang w:val="en-GB"/>
        </w:rPr>
        <w:pPrChange w:id="169" w:author="Jānis Zuters" w:date="2018-10-21T09:13:00Z">
          <w:pPr>
            <w:pStyle w:val="Heading2"/>
          </w:pPr>
        </w:pPrChange>
      </w:pPr>
      <w:ins w:id="170" w:author="Jānis Zuters" w:date="2018-10-21T09:13:00Z">
        <w:r w:rsidRPr="000E4264">
          <w:rPr>
            <w:lang w:val="en-GB"/>
          </w:rPr>
          <w:t xml:space="preserve">Table 2 provides a segmentation example for a language-specific morphological splitting, described in [1]. The excessive number of segments in sequences has an adverse effect on the quality of NMT, thus over-segmentation of a text should be </w:t>
        </w:r>
        <w:r w:rsidRPr="000E4264">
          <w:rPr>
            <w:lang w:val="en-GB"/>
          </w:rPr>
          <w:lastRenderedPageBreak/>
          <w:t xml:space="preserve">avoided. </w:t>
        </w:r>
        <w:proofErr w:type="gramStart"/>
        <w:r w:rsidRPr="000E4264">
          <w:rPr>
            <w:lang w:val="en-GB"/>
          </w:rPr>
          <w:t>In order to</w:t>
        </w:r>
        <w:proofErr w:type="gramEnd"/>
        <w:r w:rsidRPr="000E4264">
          <w:rPr>
            <w:lang w:val="en-GB"/>
          </w:rPr>
          <w:t xml:space="preserve"> do so, the morphological splitting is performed in a limited manner; in other words, only a part of the affixes is separated from the root.</w:t>
        </w:r>
      </w:ins>
    </w:p>
    <w:p w:rsidR="000E4264" w:rsidRPr="000E4264" w:rsidRDefault="000E4264" w:rsidP="000E4264">
      <w:pPr>
        <w:rPr>
          <w:ins w:id="171" w:author="Jānis Zuters" w:date="2018-10-21T09:13:00Z"/>
          <w:lang w:val="en-GB"/>
        </w:rPr>
        <w:pPrChange w:id="172" w:author="Jānis Zuters" w:date="2018-10-21T09:13:00Z">
          <w:pPr>
            <w:pStyle w:val="Heading2"/>
          </w:pPr>
        </w:pPrChange>
      </w:pPr>
      <w:ins w:id="173" w:author="Jānis Zuters" w:date="2018-10-21T09:13:00Z">
        <w:r w:rsidRPr="000E4264">
          <w:rPr>
            <w:lang w:val="en-GB"/>
          </w:rPr>
          <w:t>In the experiments with translating between Latvian and English, the application of morphology-driven splitting has resulted in small improvement (0.5 versus 0.7 BLEU points, [4]) in comparison with BPE. A possible cause for this small improvement might be a relatively small out-of-vocabulary rate given the training data used, particularly in English.</w:t>
        </w:r>
      </w:ins>
    </w:p>
    <w:p w:rsidR="001D3579" w:rsidRPr="00CD7438" w:rsidDel="000E4264" w:rsidRDefault="000E4264" w:rsidP="000E4264">
      <w:pPr>
        <w:rPr>
          <w:del w:id="174" w:author="Jānis Zuters" w:date="2018-10-21T09:13:00Z"/>
          <w:lang w:val="en-GB"/>
        </w:rPr>
        <w:pPrChange w:id="175" w:author="Jānis Zuters" w:date="2018-10-21T09:13:00Z">
          <w:pPr>
            <w:pStyle w:val="Heading2"/>
          </w:pPr>
        </w:pPrChange>
      </w:pPr>
      <w:ins w:id="176" w:author="Jānis Zuters" w:date="2018-10-21T09:13:00Z">
        <w:r w:rsidRPr="000E4264">
          <w:rPr>
            <w:lang w:val="en-GB"/>
          </w:rPr>
          <w:t>Language-specific morphology analy</w:t>
        </w:r>
      </w:ins>
      <w:ins w:id="177" w:author="Jānis Zuters" w:date="2018-10-21T09:14:00Z">
        <w:r w:rsidR="003540F3">
          <w:rPr>
            <w:lang w:val="en-GB"/>
          </w:rPr>
          <w:t>s</w:t>
        </w:r>
      </w:ins>
      <w:ins w:id="178" w:author="Jānis Zuters" w:date="2018-10-21T09:13:00Z">
        <w:r w:rsidRPr="000E4264">
          <w:rPr>
            <w:lang w:val="en-GB"/>
          </w:rPr>
          <w:t xml:space="preserve">ers are usually employed for performing morphology-based splitting. Building such analysers typically presents much more challenge for inflective and agglutinative language in comparison with analytic languages, such as English. [5] can be referred for more information. One sources of complications is that for many languages morphological analysis </w:t>
        </w:r>
        <w:proofErr w:type="spellStart"/>
        <w:r w:rsidRPr="000E4264">
          <w:rPr>
            <w:lang w:val="en-GB"/>
          </w:rPr>
          <w:t>can not</w:t>
        </w:r>
        <w:proofErr w:type="spellEnd"/>
        <w:r w:rsidRPr="000E4264">
          <w:rPr>
            <w:lang w:val="en-GB"/>
          </w:rPr>
          <w:t xml:space="preserve"> be performed unambiguously. Dealing with this ambiguity required employing various disambiguation models ([6], [7]). Building a morphological analyser is not a small task, as those are language-specific; to build such tool for a language one has to create a morphologically annotated corpus, develop language-specific routines and perform other labour-consuming tasks.</w:t>
        </w:r>
      </w:ins>
      <w:del w:id="179" w:author="Jānis Zuters" w:date="2018-10-21T09:13:00Z">
        <w:r w:rsidR="001D3579" w:rsidRPr="00CD7438" w:rsidDel="000E4264">
          <w:rPr>
            <w:lang w:val="en-GB"/>
          </w:rPr>
          <w:delText>One of ideas for word segmentation for NMT is trying to separate root</w:delText>
        </w:r>
        <w:r w:rsidR="0049265A" w:rsidRPr="00CD7438" w:rsidDel="000E4264">
          <w:rPr>
            <w:lang w:val="en-GB"/>
          </w:rPr>
          <w:delText>s</w:delText>
        </w:r>
        <w:r w:rsidR="001D3579" w:rsidRPr="00CD7438" w:rsidDel="000E4264">
          <w:rPr>
            <w:lang w:val="en-GB"/>
          </w:rPr>
          <w:delText xml:space="preserve"> from affixes (especially suffixes in morphologically rich languages)</w:delText>
        </w:r>
        <w:r w:rsidR="0049265A" w:rsidRPr="00CD7438" w:rsidDel="000E4264">
          <w:rPr>
            <w:lang w:val="en-GB"/>
          </w:rPr>
          <w:delText>, in the hope that doing so</w:delText>
        </w:r>
        <w:r w:rsidR="001D3579" w:rsidRPr="00CD7438" w:rsidDel="000E4264">
          <w:rPr>
            <w:lang w:val="en-GB"/>
          </w:rPr>
          <w:delText xml:space="preserve"> will preserve more semantic information (words with common roots would also have the same segments).</w:delText>
        </w:r>
      </w:del>
    </w:p>
    <w:p w:rsidR="001D3579" w:rsidRPr="00CD7438" w:rsidDel="000E4264" w:rsidRDefault="001D3579" w:rsidP="000E4264">
      <w:pPr>
        <w:rPr>
          <w:del w:id="180" w:author="Jānis Zuters" w:date="2018-10-21T09:13:00Z"/>
          <w:lang w:val="en-GB"/>
        </w:rPr>
        <w:pPrChange w:id="181" w:author="Jānis Zuters" w:date="2018-10-21T09:13:00Z">
          <w:pPr>
            <w:pStyle w:val="Heading2"/>
          </w:pPr>
        </w:pPrChange>
      </w:pPr>
      <w:del w:id="182" w:author="Jānis Zuters" w:date="2018-10-21T09:13:00Z">
        <w:r w:rsidRPr="00CD7438" w:rsidDel="000E4264">
          <w:rPr>
            <w:lang w:val="en-GB"/>
          </w:rPr>
          <w:delText xml:space="preserve">In </w:delText>
        </w:r>
        <w:r w:rsidR="00D548A9" w:rsidRPr="00CD7438" w:rsidDel="000E4264">
          <w:rPr>
            <w:lang w:val="en-GB"/>
          </w:rPr>
          <w:delText>[1]</w:delText>
        </w:r>
        <w:r w:rsidRPr="00CD7438" w:rsidDel="000E4264">
          <w:rPr>
            <w:lang w:val="en-GB"/>
          </w:rPr>
          <w:delText xml:space="preserve"> a language-specific morphological splitting approach is described</w:delText>
        </w:r>
        <w:r w:rsidR="00ED4177" w:rsidRPr="00CD7438" w:rsidDel="000E4264">
          <w:rPr>
            <w:lang w:val="en-GB"/>
          </w:rPr>
          <w:delText xml:space="preserve"> (see a segmentation example in Table 2)</w:delText>
        </w:r>
        <w:r w:rsidRPr="00CD7438" w:rsidDel="000E4264">
          <w:rPr>
            <w:lang w:val="en-GB"/>
          </w:rPr>
          <w:delText>. To avoid over-segmentation of the text, morphological splitting is performed in a limited manner, i.e., not all affixes are separated (too many segments in a sequence reduces the quality of NMT).</w:delText>
        </w:r>
      </w:del>
    </w:p>
    <w:p w:rsidR="001D3579" w:rsidRPr="00CD7438" w:rsidRDefault="001D3579" w:rsidP="000E4264">
      <w:pPr>
        <w:rPr>
          <w:lang w:val="en-GB"/>
        </w:rPr>
        <w:pPrChange w:id="183" w:author="Jānis Zuters" w:date="2018-10-21T09:13:00Z">
          <w:pPr>
            <w:pStyle w:val="Heading2"/>
          </w:pPr>
        </w:pPrChange>
      </w:pPr>
      <w:del w:id="184" w:author="Jānis Zuters" w:date="2018-10-21T09:13:00Z">
        <w:r w:rsidRPr="00CD7438" w:rsidDel="000E4264">
          <w:rPr>
            <w:lang w:val="en-GB"/>
          </w:rPr>
          <w:delText xml:space="preserve">For translation between English and Latvian, morphology-driven splitting was found to give a small improvement on translation quality (0.5-0.7 BLEU points, </w:delText>
        </w:r>
        <w:r w:rsidR="00F76FCD" w:rsidRPr="00CD7438" w:rsidDel="000E4264">
          <w:rPr>
            <w:lang w:val="en-GB"/>
          </w:rPr>
          <w:delText>[4]</w:delText>
        </w:r>
        <w:r w:rsidRPr="00CD7438" w:rsidDel="000E4264">
          <w:rPr>
            <w:lang w:val="en-GB"/>
          </w:rPr>
          <w:delText xml:space="preserve">) relative to BPE. The small improvement might be explained by a relatively small out-of-vocabulary rate </w:delText>
        </w:r>
      </w:del>
      <w:ins w:id="185" w:author="Microsoft Office User" w:date="2018-10-21T06:06:00Z">
        <w:del w:id="186" w:author="Jānis Zuters" w:date="2018-10-21T09:13:00Z">
          <w:r w:rsidR="00634EB1" w:rsidDel="000E4264">
            <w:rPr>
              <w:lang w:val="en-GB"/>
            </w:rPr>
            <w:delText>in</w:delText>
          </w:r>
        </w:del>
      </w:ins>
      <w:del w:id="187" w:author="Jānis Zuters" w:date="2018-10-21T09:13:00Z">
        <w:r w:rsidRPr="00CD7438" w:rsidDel="000E4264">
          <w:rPr>
            <w:lang w:val="en-GB"/>
          </w:rPr>
          <w:delText>given the training data used (especially in English).</w:delText>
        </w:r>
      </w:del>
    </w:p>
    <w:p w:rsidR="00BC5728" w:rsidRPr="00CD7438" w:rsidRDefault="00BC5728" w:rsidP="00C1669D">
      <w:pPr>
        <w:rPr>
          <w:lang w:val="en-GB"/>
        </w:rPr>
      </w:pPr>
    </w:p>
    <w:p w:rsidR="00D9423A" w:rsidRPr="00091914" w:rsidRDefault="00D9423A" w:rsidP="00B319F6">
      <w:pPr>
        <w:pStyle w:val="Table"/>
        <w:rPr>
          <w:highlight w:val="yellow"/>
          <w:lang w:val="en-GB"/>
        </w:rPr>
      </w:pPr>
      <w:r w:rsidRPr="00091914">
        <w:rPr>
          <w:b/>
          <w:highlight w:val="yellow"/>
          <w:lang w:val="en-GB"/>
        </w:rPr>
        <w:t>Table 2.</w:t>
      </w:r>
      <w:r w:rsidRPr="00091914">
        <w:rPr>
          <w:highlight w:val="yellow"/>
          <w:lang w:val="en-GB"/>
        </w:rPr>
        <w:t xml:space="preserve"> A segmentation example with morphology-driven splitting proposed by </w:t>
      </w:r>
      <w:r w:rsidR="00D548A9" w:rsidRPr="00091914">
        <w:rPr>
          <w:highlight w:val="yellow"/>
          <w:lang w:val="en-GB"/>
        </w:rPr>
        <w:t>[1]</w:t>
      </w:r>
      <w:r w:rsidRPr="00091914">
        <w:rPr>
          <w:highlight w:val="yellow"/>
          <w:lang w:val="en-GB"/>
        </w:rPr>
        <w:t>.</w:t>
      </w:r>
    </w:p>
    <w:tbl>
      <w:tblPr>
        <w:tblW w:w="6886" w:type="dxa"/>
        <w:jc w:val="center"/>
        <w:tblLayout w:type="fixed"/>
        <w:tblCellMar>
          <w:left w:w="70" w:type="dxa"/>
          <w:right w:w="70" w:type="dxa"/>
        </w:tblCellMar>
        <w:tblLook w:val="0000" w:firstRow="0" w:lastRow="0" w:firstColumn="0" w:lastColumn="0" w:noHBand="0" w:noVBand="0"/>
      </w:tblPr>
      <w:tblGrid>
        <w:gridCol w:w="1118"/>
        <w:gridCol w:w="5768"/>
      </w:tblGrid>
      <w:tr w:rsidR="00D9423A" w:rsidRPr="00091914" w:rsidTr="00DC0216">
        <w:trPr>
          <w:jc w:val="center"/>
        </w:trPr>
        <w:tc>
          <w:tcPr>
            <w:tcW w:w="1118" w:type="dxa"/>
            <w:tcBorders>
              <w:top w:val="single" w:sz="12" w:space="0" w:color="000000"/>
              <w:bottom w:val="single" w:sz="6" w:space="0" w:color="000000"/>
            </w:tcBorders>
          </w:tcPr>
          <w:p w:rsidR="00D9423A" w:rsidRPr="00091914" w:rsidRDefault="00D9423A" w:rsidP="00B319F6">
            <w:pPr>
              <w:pStyle w:val="Table"/>
              <w:rPr>
                <w:b/>
                <w:highlight w:val="yellow"/>
                <w:lang w:val="en-GB"/>
              </w:rPr>
            </w:pPr>
            <w:r w:rsidRPr="00091914">
              <w:rPr>
                <w:b/>
                <w:highlight w:val="yellow"/>
                <w:lang w:val="en-GB"/>
              </w:rPr>
              <w:t>Language</w:t>
            </w:r>
          </w:p>
        </w:tc>
        <w:tc>
          <w:tcPr>
            <w:tcW w:w="5768" w:type="dxa"/>
            <w:tcBorders>
              <w:top w:val="single" w:sz="12" w:space="0" w:color="000000"/>
              <w:bottom w:val="single" w:sz="6" w:space="0" w:color="000000"/>
            </w:tcBorders>
          </w:tcPr>
          <w:p w:rsidR="00D9423A" w:rsidRPr="00091914" w:rsidRDefault="00D9423A" w:rsidP="00B319F6">
            <w:pPr>
              <w:pStyle w:val="Table"/>
              <w:rPr>
                <w:b/>
                <w:highlight w:val="yellow"/>
                <w:lang w:val="en-GB"/>
              </w:rPr>
            </w:pPr>
            <w:r w:rsidRPr="00091914">
              <w:rPr>
                <w:b/>
                <w:highlight w:val="yellow"/>
                <w:lang w:val="en-GB"/>
              </w:rPr>
              <w:t>Segmented Text</w:t>
            </w:r>
          </w:p>
        </w:tc>
      </w:tr>
      <w:tr w:rsidR="00C1669D" w:rsidRPr="00091914" w:rsidTr="00DC0216">
        <w:trPr>
          <w:trHeight w:val="284"/>
          <w:jc w:val="center"/>
        </w:trPr>
        <w:tc>
          <w:tcPr>
            <w:tcW w:w="1118" w:type="dxa"/>
            <w:vAlign w:val="center"/>
          </w:tcPr>
          <w:p w:rsidR="00C1669D" w:rsidRPr="00091914" w:rsidRDefault="00C1669D" w:rsidP="00C1669D">
            <w:pPr>
              <w:pStyle w:val="Table"/>
              <w:rPr>
                <w:szCs w:val="16"/>
                <w:highlight w:val="yellow"/>
                <w:lang w:val="en-GB"/>
              </w:rPr>
            </w:pPr>
            <w:r w:rsidRPr="00091914">
              <w:rPr>
                <w:szCs w:val="16"/>
                <w:highlight w:val="yellow"/>
                <w:lang w:val="en-GB"/>
              </w:rPr>
              <w:t>English</w:t>
            </w:r>
          </w:p>
        </w:tc>
        <w:tc>
          <w:tcPr>
            <w:tcW w:w="5768" w:type="dxa"/>
            <w:vAlign w:val="center"/>
          </w:tcPr>
          <w:p w:rsidR="00C1669D" w:rsidRPr="00091914" w:rsidRDefault="00261B37" w:rsidP="00C1669D">
            <w:pPr>
              <w:pStyle w:val="Table"/>
              <w:rPr>
                <w:highlight w:val="yellow"/>
                <w:lang w:val="en-GB"/>
              </w:rPr>
            </w:pPr>
            <w:r w:rsidRPr="00091914">
              <w:rPr>
                <w:highlight w:val="yellow"/>
                <w:lang w:val="en-GB"/>
              </w:rPr>
              <w:t>fluid was rapid–</w:t>
            </w:r>
            <w:proofErr w:type="spellStart"/>
            <w:r w:rsidRPr="00091914">
              <w:rPr>
                <w:highlight w:val="yellow"/>
                <w:lang w:val="en-GB"/>
              </w:rPr>
              <w:t>ly</w:t>
            </w:r>
            <w:proofErr w:type="spellEnd"/>
            <w:r w:rsidRPr="00091914">
              <w:rPr>
                <w:highlight w:val="yellow"/>
                <w:lang w:val="en-GB"/>
              </w:rPr>
              <w:t xml:space="preserve"> </w:t>
            </w:r>
            <w:proofErr w:type="spellStart"/>
            <w:r w:rsidRPr="00091914">
              <w:rPr>
                <w:highlight w:val="yellow"/>
                <w:lang w:val="en-GB"/>
              </w:rPr>
              <w:t>accumulat</w:t>
            </w:r>
            <w:proofErr w:type="spellEnd"/>
            <w:r w:rsidRPr="00091914">
              <w:rPr>
                <w:highlight w:val="yellow"/>
                <w:lang w:val="en-GB"/>
              </w:rPr>
              <w:t>–</w:t>
            </w:r>
            <w:proofErr w:type="spellStart"/>
            <w:r w:rsidRPr="00091914">
              <w:rPr>
                <w:highlight w:val="yellow"/>
                <w:lang w:val="en-GB"/>
              </w:rPr>
              <w:t>ing</w:t>
            </w:r>
            <w:proofErr w:type="spellEnd"/>
            <w:r w:rsidRPr="00091914">
              <w:rPr>
                <w:highlight w:val="yellow"/>
                <w:lang w:val="en-GB"/>
              </w:rPr>
              <w:t xml:space="preserve"> in his </w:t>
            </w:r>
            <w:proofErr w:type="gramStart"/>
            <w:r w:rsidRPr="00091914">
              <w:rPr>
                <w:highlight w:val="yellow"/>
                <w:lang w:val="en-GB"/>
              </w:rPr>
              <w:t>brain ,</w:t>
            </w:r>
            <w:proofErr w:type="gramEnd"/>
            <w:r w:rsidRPr="00091914">
              <w:rPr>
                <w:highlight w:val="yellow"/>
                <w:lang w:val="en-GB"/>
              </w:rPr>
              <w:t xml:space="preserve"> but all Latvian doctors would be able to do to help would be to make a bypass operation to divert excess fluid , since a direct </w:t>
            </w:r>
            <w:proofErr w:type="spellStart"/>
            <w:r w:rsidRPr="00091914">
              <w:rPr>
                <w:highlight w:val="yellow"/>
                <w:lang w:val="en-GB"/>
              </w:rPr>
              <w:t>surgic</w:t>
            </w:r>
            <w:proofErr w:type="spellEnd"/>
            <w:r w:rsidRPr="00091914">
              <w:rPr>
                <w:highlight w:val="yellow"/>
                <w:lang w:val="en-GB"/>
              </w:rPr>
              <w:t>–al operation on the tumour was practical–</w:t>
            </w:r>
            <w:proofErr w:type="spellStart"/>
            <w:r w:rsidRPr="00091914">
              <w:rPr>
                <w:highlight w:val="yellow"/>
                <w:lang w:val="en-GB"/>
              </w:rPr>
              <w:t>ly</w:t>
            </w:r>
            <w:proofErr w:type="spellEnd"/>
            <w:r w:rsidRPr="00091914">
              <w:rPr>
                <w:highlight w:val="yellow"/>
                <w:lang w:val="en-GB"/>
              </w:rPr>
              <w:t xml:space="preserve"> </w:t>
            </w:r>
            <w:proofErr w:type="spellStart"/>
            <w:r w:rsidRPr="00091914">
              <w:rPr>
                <w:highlight w:val="yellow"/>
                <w:lang w:val="en-GB"/>
              </w:rPr>
              <w:t>unavail</w:t>
            </w:r>
            <w:proofErr w:type="spellEnd"/>
            <w:r w:rsidRPr="00091914">
              <w:rPr>
                <w:highlight w:val="yellow"/>
                <w:lang w:val="en-GB"/>
              </w:rPr>
              <w:t>–able .</w:t>
            </w:r>
          </w:p>
        </w:tc>
      </w:tr>
      <w:tr w:rsidR="00C1669D" w:rsidRPr="00CD7438" w:rsidTr="00DC0216">
        <w:trPr>
          <w:trHeight w:val="284"/>
          <w:jc w:val="center"/>
        </w:trPr>
        <w:tc>
          <w:tcPr>
            <w:tcW w:w="1118" w:type="dxa"/>
            <w:tcBorders>
              <w:bottom w:val="single" w:sz="12" w:space="0" w:color="000000"/>
            </w:tcBorders>
            <w:vAlign w:val="center"/>
          </w:tcPr>
          <w:p w:rsidR="00C1669D" w:rsidRPr="00091914" w:rsidRDefault="00C1669D" w:rsidP="00C1669D">
            <w:pPr>
              <w:pStyle w:val="Table"/>
              <w:rPr>
                <w:szCs w:val="16"/>
                <w:highlight w:val="yellow"/>
                <w:lang w:val="en-GB"/>
              </w:rPr>
            </w:pPr>
            <w:r w:rsidRPr="00091914">
              <w:rPr>
                <w:szCs w:val="16"/>
                <w:highlight w:val="yellow"/>
                <w:lang w:val="en-GB"/>
              </w:rPr>
              <w:t>Latvian</w:t>
            </w:r>
          </w:p>
        </w:tc>
        <w:tc>
          <w:tcPr>
            <w:tcW w:w="5768" w:type="dxa"/>
            <w:tcBorders>
              <w:bottom w:val="single" w:sz="12" w:space="0" w:color="000000"/>
            </w:tcBorders>
            <w:vAlign w:val="center"/>
          </w:tcPr>
          <w:p w:rsidR="00C1669D" w:rsidRPr="00CD7438" w:rsidRDefault="00261B37" w:rsidP="00C1669D">
            <w:pPr>
              <w:pStyle w:val="Table"/>
              <w:rPr>
                <w:lang w:val="en-GB"/>
              </w:rPr>
            </w:pPr>
            <w:proofErr w:type="spellStart"/>
            <w:r w:rsidRPr="00091914">
              <w:rPr>
                <w:highlight w:val="yellow"/>
                <w:lang w:val="en-GB"/>
              </w:rPr>
              <w:t>strauj</w:t>
            </w:r>
            <w:proofErr w:type="spellEnd"/>
            <w:r w:rsidRPr="00091914">
              <w:rPr>
                <w:highlight w:val="yellow"/>
                <w:lang w:val="en-GB"/>
              </w:rPr>
              <w:t>–</w:t>
            </w:r>
            <w:proofErr w:type="spellStart"/>
            <w:r w:rsidRPr="00091914">
              <w:rPr>
                <w:highlight w:val="yellow"/>
                <w:lang w:val="en-GB"/>
              </w:rPr>
              <w:t>i</w:t>
            </w:r>
            <w:proofErr w:type="spellEnd"/>
            <w:r w:rsidRPr="00091914">
              <w:rPr>
                <w:highlight w:val="yellow"/>
                <w:lang w:val="en-GB"/>
              </w:rPr>
              <w:t xml:space="preserve"> </w:t>
            </w:r>
            <w:proofErr w:type="spellStart"/>
            <w:r w:rsidRPr="00091914">
              <w:rPr>
                <w:highlight w:val="yellow"/>
                <w:lang w:val="en-GB"/>
              </w:rPr>
              <w:t>krāj</w:t>
            </w:r>
            <w:proofErr w:type="spellEnd"/>
            <w:r w:rsidRPr="00091914">
              <w:rPr>
                <w:highlight w:val="yellow"/>
                <w:lang w:val="en-GB"/>
              </w:rPr>
              <w:t xml:space="preserve">–as </w:t>
            </w:r>
            <w:proofErr w:type="spellStart"/>
            <w:r w:rsidRPr="00091914">
              <w:rPr>
                <w:highlight w:val="yellow"/>
                <w:lang w:val="en-GB"/>
              </w:rPr>
              <w:t>šķidrum</w:t>
            </w:r>
            <w:proofErr w:type="spellEnd"/>
            <w:r w:rsidRPr="00091914">
              <w:rPr>
                <w:highlight w:val="yellow"/>
                <w:lang w:val="en-GB"/>
              </w:rPr>
              <w:t xml:space="preserve">–s </w:t>
            </w:r>
            <w:proofErr w:type="spellStart"/>
            <w:r w:rsidRPr="00091914">
              <w:rPr>
                <w:highlight w:val="yellow"/>
                <w:lang w:val="en-GB"/>
              </w:rPr>
              <w:t>galv</w:t>
            </w:r>
            <w:proofErr w:type="spellEnd"/>
            <w:r w:rsidRPr="00091914">
              <w:rPr>
                <w:highlight w:val="yellow"/>
                <w:lang w:val="en-GB"/>
              </w:rPr>
              <w:t xml:space="preserve">–as </w:t>
            </w:r>
            <w:proofErr w:type="spellStart"/>
            <w:r w:rsidRPr="00091914">
              <w:rPr>
                <w:highlight w:val="yellow"/>
                <w:lang w:val="en-GB"/>
              </w:rPr>
              <w:t>smadzen</w:t>
            </w:r>
            <w:proofErr w:type="spellEnd"/>
            <w:r w:rsidRPr="00091914">
              <w:rPr>
                <w:highlight w:val="yellow"/>
                <w:lang w:val="en-GB"/>
              </w:rPr>
              <w:t>–</w:t>
            </w:r>
            <w:proofErr w:type="spellStart"/>
            <w:proofErr w:type="gramStart"/>
            <w:r w:rsidRPr="00091914">
              <w:rPr>
                <w:highlight w:val="yellow"/>
                <w:lang w:val="en-GB"/>
              </w:rPr>
              <w:t>ēs</w:t>
            </w:r>
            <w:proofErr w:type="spellEnd"/>
            <w:r w:rsidRPr="00091914">
              <w:rPr>
                <w:highlight w:val="yellow"/>
                <w:lang w:val="en-GB"/>
              </w:rPr>
              <w:t xml:space="preserve"> ,</w:t>
            </w:r>
            <w:proofErr w:type="gramEnd"/>
            <w:r w:rsidRPr="00091914">
              <w:rPr>
                <w:highlight w:val="yellow"/>
                <w:lang w:val="en-GB"/>
              </w:rPr>
              <w:t xml:space="preserve"> bet </w:t>
            </w:r>
            <w:proofErr w:type="spellStart"/>
            <w:r w:rsidRPr="00091914">
              <w:rPr>
                <w:highlight w:val="yellow"/>
                <w:lang w:val="en-GB"/>
              </w:rPr>
              <w:t>viss</w:t>
            </w:r>
            <w:proofErr w:type="spellEnd"/>
            <w:r w:rsidRPr="00091914">
              <w:rPr>
                <w:highlight w:val="yellow"/>
                <w:lang w:val="en-GB"/>
              </w:rPr>
              <w:t xml:space="preserve"> , ko </w:t>
            </w:r>
            <w:proofErr w:type="spellStart"/>
            <w:r w:rsidRPr="00091914">
              <w:rPr>
                <w:highlight w:val="yellow"/>
                <w:lang w:val="en-GB"/>
              </w:rPr>
              <w:t>Latvij</w:t>
            </w:r>
            <w:proofErr w:type="spellEnd"/>
            <w:r w:rsidRPr="00091914">
              <w:rPr>
                <w:highlight w:val="yellow"/>
                <w:lang w:val="en-GB"/>
              </w:rPr>
              <w:t xml:space="preserve">–ā </w:t>
            </w:r>
            <w:proofErr w:type="spellStart"/>
            <w:r w:rsidRPr="00091914">
              <w:rPr>
                <w:highlight w:val="yellow"/>
                <w:lang w:val="en-GB"/>
              </w:rPr>
              <w:t>ārst</w:t>
            </w:r>
            <w:proofErr w:type="spellEnd"/>
            <w:r w:rsidRPr="00091914">
              <w:rPr>
                <w:highlight w:val="yellow"/>
                <w:lang w:val="en-GB"/>
              </w:rPr>
              <w:t>–</w:t>
            </w:r>
            <w:proofErr w:type="spellStart"/>
            <w:r w:rsidRPr="00091914">
              <w:rPr>
                <w:highlight w:val="yellow"/>
                <w:lang w:val="en-GB"/>
              </w:rPr>
              <w:t>i</w:t>
            </w:r>
            <w:proofErr w:type="spellEnd"/>
            <w:r w:rsidRPr="00091914">
              <w:rPr>
                <w:highlight w:val="yellow"/>
                <w:lang w:val="en-GB"/>
              </w:rPr>
              <w:t xml:space="preserve"> var </w:t>
            </w:r>
            <w:proofErr w:type="spellStart"/>
            <w:r w:rsidRPr="00091914">
              <w:rPr>
                <w:highlight w:val="yellow"/>
                <w:lang w:val="en-GB"/>
              </w:rPr>
              <w:t>palīdzē</w:t>
            </w:r>
            <w:proofErr w:type="spellEnd"/>
            <w:r w:rsidRPr="00091914">
              <w:rPr>
                <w:highlight w:val="yellow"/>
                <w:lang w:val="en-GB"/>
              </w:rPr>
              <w:t xml:space="preserve">–t , </w:t>
            </w:r>
            <w:proofErr w:type="spellStart"/>
            <w:r w:rsidRPr="00091914">
              <w:rPr>
                <w:highlight w:val="yellow"/>
                <w:lang w:val="en-GB"/>
              </w:rPr>
              <w:t>ir</w:t>
            </w:r>
            <w:proofErr w:type="spellEnd"/>
            <w:r w:rsidRPr="00091914">
              <w:rPr>
                <w:highlight w:val="yellow"/>
                <w:lang w:val="en-GB"/>
              </w:rPr>
              <w:t xml:space="preserve"> </w:t>
            </w:r>
            <w:proofErr w:type="spellStart"/>
            <w:r w:rsidRPr="00091914">
              <w:rPr>
                <w:highlight w:val="yellow"/>
                <w:lang w:val="en-GB"/>
              </w:rPr>
              <w:t>veik</w:t>
            </w:r>
            <w:proofErr w:type="spellEnd"/>
            <w:r w:rsidRPr="00091914">
              <w:rPr>
                <w:highlight w:val="yellow"/>
                <w:lang w:val="en-GB"/>
              </w:rPr>
              <w:t xml:space="preserve">–t </w:t>
            </w:r>
            <w:proofErr w:type="spellStart"/>
            <w:r w:rsidRPr="00091914">
              <w:rPr>
                <w:highlight w:val="yellow"/>
                <w:lang w:val="en-GB"/>
              </w:rPr>
              <w:t>šuntēšanas</w:t>
            </w:r>
            <w:proofErr w:type="spellEnd"/>
            <w:r w:rsidRPr="00091914">
              <w:rPr>
                <w:highlight w:val="yellow"/>
                <w:lang w:val="en-GB"/>
              </w:rPr>
              <w:t xml:space="preserve"> </w:t>
            </w:r>
            <w:proofErr w:type="spellStart"/>
            <w:r w:rsidRPr="00091914">
              <w:rPr>
                <w:highlight w:val="yellow"/>
                <w:lang w:val="en-GB"/>
              </w:rPr>
              <w:t>operācij</w:t>
            </w:r>
            <w:proofErr w:type="spellEnd"/>
            <w:r w:rsidRPr="00091914">
              <w:rPr>
                <w:highlight w:val="yellow"/>
                <w:lang w:val="en-GB"/>
              </w:rPr>
              <w:t xml:space="preserve">–u </w:t>
            </w:r>
            <w:proofErr w:type="spellStart"/>
            <w:r w:rsidRPr="00091914">
              <w:rPr>
                <w:highlight w:val="yellow"/>
                <w:lang w:val="en-GB"/>
              </w:rPr>
              <w:t>lai</w:t>
            </w:r>
            <w:proofErr w:type="spellEnd"/>
            <w:r w:rsidRPr="00091914">
              <w:rPr>
                <w:highlight w:val="yellow"/>
                <w:lang w:val="en-GB"/>
              </w:rPr>
              <w:t xml:space="preserve"> </w:t>
            </w:r>
            <w:proofErr w:type="spellStart"/>
            <w:r w:rsidRPr="00091914">
              <w:rPr>
                <w:highlight w:val="yellow"/>
                <w:lang w:val="en-GB"/>
              </w:rPr>
              <w:t>novadī</w:t>
            </w:r>
            <w:proofErr w:type="spellEnd"/>
            <w:r w:rsidRPr="00091914">
              <w:rPr>
                <w:highlight w:val="yellow"/>
                <w:lang w:val="en-GB"/>
              </w:rPr>
              <w:t>–</w:t>
            </w:r>
            <w:proofErr w:type="spellStart"/>
            <w:r w:rsidRPr="00091914">
              <w:rPr>
                <w:highlight w:val="yellow"/>
                <w:lang w:val="en-GB"/>
              </w:rPr>
              <w:t>tu</w:t>
            </w:r>
            <w:proofErr w:type="spellEnd"/>
            <w:r w:rsidRPr="00091914">
              <w:rPr>
                <w:highlight w:val="yellow"/>
                <w:lang w:val="en-GB"/>
              </w:rPr>
              <w:t xml:space="preserve"> </w:t>
            </w:r>
            <w:proofErr w:type="spellStart"/>
            <w:r w:rsidRPr="00091914">
              <w:rPr>
                <w:highlight w:val="yellow"/>
                <w:lang w:val="en-GB"/>
              </w:rPr>
              <w:t>liek</w:t>
            </w:r>
            <w:proofErr w:type="spellEnd"/>
            <w:r w:rsidRPr="00091914">
              <w:rPr>
                <w:highlight w:val="yellow"/>
                <w:lang w:val="en-GB"/>
              </w:rPr>
              <w:t xml:space="preserve">–o </w:t>
            </w:r>
            <w:proofErr w:type="spellStart"/>
            <w:r w:rsidRPr="00091914">
              <w:rPr>
                <w:highlight w:val="yellow"/>
                <w:lang w:val="en-GB"/>
              </w:rPr>
              <w:t>šķidrum</w:t>
            </w:r>
            <w:proofErr w:type="spellEnd"/>
            <w:r w:rsidRPr="00091914">
              <w:rPr>
                <w:highlight w:val="yellow"/>
                <w:lang w:val="en-GB"/>
              </w:rPr>
              <w:t xml:space="preserve">–u , jo </w:t>
            </w:r>
            <w:proofErr w:type="spellStart"/>
            <w:r w:rsidRPr="00091914">
              <w:rPr>
                <w:highlight w:val="yellow"/>
                <w:lang w:val="en-GB"/>
              </w:rPr>
              <w:t>tieš</w:t>
            </w:r>
            <w:proofErr w:type="spellEnd"/>
            <w:r w:rsidRPr="00091914">
              <w:rPr>
                <w:highlight w:val="yellow"/>
                <w:lang w:val="en-GB"/>
              </w:rPr>
              <w:t xml:space="preserve">–ai </w:t>
            </w:r>
            <w:proofErr w:type="spellStart"/>
            <w:r w:rsidRPr="00091914">
              <w:rPr>
                <w:highlight w:val="yellow"/>
                <w:lang w:val="en-GB"/>
              </w:rPr>
              <w:t>ķirurģisk</w:t>
            </w:r>
            <w:proofErr w:type="spellEnd"/>
            <w:r w:rsidRPr="00091914">
              <w:rPr>
                <w:highlight w:val="yellow"/>
                <w:lang w:val="en-GB"/>
              </w:rPr>
              <w:t xml:space="preserve">–ai </w:t>
            </w:r>
            <w:proofErr w:type="spellStart"/>
            <w:r w:rsidRPr="00091914">
              <w:rPr>
                <w:highlight w:val="yellow"/>
                <w:lang w:val="en-GB"/>
              </w:rPr>
              <w:t>darbīb</w:t>
            </w:r>
            <w:proofErr w:type="spellEnd"/>
            <w:r w:rsidRPr="00091914">
              <w:rPr>
                <w:highlight w:val="yellow"/>
                <w:lang w:val="en-GB"/>
              </w:rPr>
              <w:t xml:space="preserve">–ai </w:t>
            </w:r>
            <w:proofErr w:type="spellStart"/>
            <w:r w:rsidRPr="00091914">
              <w:rPr>
                <w:highlight w:val="yellow"/>
                <w:lang w:val="en-GB"/>
              </w:rPr>
              <w:t>audz</w:t>
            </w:r>
            <w:proofErr w:type="spellEnd"/>
            <w:r w:rsidRPr="00091914">
              <w:rPr>
                <w:highlight w:val="yellow"/>
                <w:lang w:val="en-GB"/>
              </w:rPr>
              <w:t>–</w:t>
            </w:r>
            <w:proofErr w:type="spellStart"/>
            <w:r w:rsidRPr="00091914">
              <w:rPr>
                <w:highlight w:val="yellow"/>
                <w:lang w:val="en-GB"/>
              </w:rPr>
              <w:t>ējs</w:t>
            </w:r>
            <w:proofErr w:type="spellEnd"/>
            <w:r w:rsidRPr="00091914">
              <w:rPr>
                <w:highlight w:val="yellow"/>
                <w:lang w:val="en-GB"/>
              </w:rPr>
              <w:t xml:space="preserve"> </w:t>
            </w:r>
            <w:proofErr w:type="spellStart"/>
            <w:r w:rsidRPr="00091914">
              <w:rPr>
                <w:highlight w:val="yellow"/>
                <w:lang w:val="en-GB"/>
              </w:rPr>
              <w:t>praktisk</w:t>
            </w:r>
            <w:proofErr w:type="spellEnd"/>
            <w:r w:rsidRPr="00091914">
              <w:rPr>
                <w:highlight w:val="yellow"/>
                <w:lang w:val="en-GB"/>
              </w:rPr>
              <w:t>–</w:t>
            </w:r>
            <w:proofErr w:type="spellStart"/>
            <w:r w:rsidRPr="00091914">
              <w:rPr>
                <w:highlight w:val="yellow"/>
                <w:lang w:val="en-GB"/>
              </w:rPr>
              <w:t>i</w:t>
            </w:r>
            <w:proofErr w:type="spellEnd"/>
            <w:r w:rsidRPr="00091914">
              <w:rPr>
                <w:highlight w:val="yellow"/>
                <w:lang w:val="en-GB"/>
              </w:rPr>
              <w:t xml:space="preserve"> nav </w:t>
            </w:r>
            <w:proofErr w:type="spellStart"/>
            <w:r w:rsidRPr="00091914">
              <w:rPr>
                <w:highlight w:val="yellow"/>
                <w:lang w:val="en-GB"/>
              </w:rPr>
              <w:t>pieej</w:t>
            </w:r>
            <w:proofErr w:type="spellEnd"/>
            <w:r w:rsidRPr="00091914">
              <w:rPr>
                <w:highlight w:val="yellow"/>
                <w:lang w:val="en-GB"/>
              </w:rPr>
              <w:t>–</w:t>
            </w:r>
            <w:proofErr w:type="spellStart"/>
            <w:r w:rsidRPr="00091914">
              <w:rPr>
                <w:highlight w:val="yellow"/>
                <w:lang w:val="en-GB"/>
              </w:rPr>
              <w:t>ams</w:t>
            </w:r>
            <w:proofErr w:type="spellEnd"/>
            <w:r w:rsidRPr="00091914">
              <w:rPr>
                <w:highlight w:val="yellow"/>
                <w:lang w:val="en-GB"/>
              </w:rPr>
              <w:t xml:space="preserve"> .</w:t>
            </w:r>
          </w:p>
        </w:tc>
      </w:tr>
    </w:tbl>
    <w:p w:rsidR="00D9423A" w:rsidRPr="00CD7438" w:rsidRDefault="00D9423A" w:rsidP="001D3579">
      <w:pPr>
        <w:rPr>
          <w:lang w:val="en-GB"/>
        </w:rPr>
      </w:pPr>
    </w:p>
    <w:p w:rsidR="001D3579" w:rsidRPr="00CD7438" w:rsidRDefault="001D3579" w:rsidP="001D3579">
      <w:pPr>
        <w:rPr>
          <w:lang w:val="en-GB"/>
        </w:rPr>
      </w:pPr>
      <w:r w:rsidRPr="00CD7438">
        <w:rPr>
          <w:lang w:val="en-GB"/>
        </w:rPr>
        <w:t xml:space="preserve">Morphology-driven splitting is typically carried out using language-specific morphological </w:t>
      </w:r>
      <w:r w:rsidR="00071F64" w:rsidRPr="00CD7438">
        <w:rPr>
          <w:lang w:val="en-GB"/>
        </w:rPr>
        <w:t>analysers</w:t>
      </w:r>
      <w:r w:rsidRPr="00CD7438">
        <w:rPr>
          <w:lang w:val="en-GB"/>
        </w:rPr>
        <w:t xml:space="preserve">. Building such </w:t>
      </w:r>
      <w:r w:rsidR="00071F64" w:rsidRPr="00CD7438">
        <w:rPr>
          <w:lang w:val="en-GB"/>
        </w:rPr>
        <w:t>analysers</w:t>
      </w:r>
      <w:r w:rsidRPr="00CD7438">
        <w:rPr>
          <w:lang w:val="en-GB"/>
        </w:rPr>
        <w:t xml:space="preserve"> for inflective and agglutinative languages is more complicated than for English (see </w:t>
      </w:r>
      <w:r w:rsidR="00F76FCD" w:rsidRPr="00CD7438">
        <w:rPr>
          <w:lang w:val="en-GB"/>
        </w:rPr>
        <w:t>[5]</w:t>
      </w:r>
      <w:r w:rsidRPr="00CD7438">
        <w:rPr>
          <w:lang w:val="en-GB"/>
        </w:rPr>
        <w:t>). For example, for many languages morphological analysis must deal with a considerable amount of ambiguity, and therefore various disambiguation models are used (</w:t>
      </w:r>
      <w:r w:rsidR="00F76FCD" w:rsidRPr="00CD7438">
        <w:rPr>
          <w:lang w:val="en-GB"/>
        </w:rPr>
        <w:t>[6</w:t>
      </w:r>
      <w:r w:rsidR="00953FE8" w:rsidRPr="00CD7438">
        <w:rPr>
          <w:lang w:val="en-GB"/>
        </w:rPr>
        <w:t>], [</w:t>
      </w:r>
      <w:r w:rsidR="00F76FCD" w:rsidRPr="00CD7438">
        <w:rPr>
          <w:lang w:val="en-GB"/>
        </w:rPr>
        <w:t>7]</w:t>
      </w:r>
      <w:r w:rsidRPr="00CD7438">
        <w:rPr>
          <w:lang w:val="en-GB"/>
        </w:rPr>
        <w:t xml:space="preserve">). As morphological </w:t>
      </w:r>
      <w:r w:rsidR="00A07F66" w:rsidRPr="00CD7438">
        <w:rPr>
          <w:lang w:val="en-GB"/>
        </w:rPr>
        <w:t>analysers</w:t>
      </w:r>
      <w:r w:rsidRPr="00CD7438">
        <w:rPr>
          <w:lang w:val="en-GB"/>
        </w:rPr>
        <w:t xml:space="preserve"> are typically language specific, it takes a lot of effort to build such a tool for any given language (e.g. creating morphologically annotated corpora, developing language specific routines).</w:t>
      </w:r>
    </w:p>
    <w:p w:rsidR="000E501A" w:rsidRPr="00CD7438" w:rsidRDefault="000E501A" w:rsidP="000E501A">
      <w:pPr>
        <w:pStyle w:val="Heading2"/>
        <w:rPr>
          <w:highlight w:val="yellow"/>
          <w:lang w:val="en-GB"/>
        </w:rPr>
      </w:pPr>
      <w:r w:rsidRPr="00CD7438">
        <w:rPr>
          <w:highlight w:val="yellow"/>
          <w:lang w:val="en-GB"/>
        </w:rPr>
        <w:t xml:space="preserve">Named-entity </w:t>
      </w:r>
      <w:r w:rsidR="00181B0C" w:rsidRPr="00CD7438">
        <w:rPr>
          <w:highlight w:val="yellow"/>
          <w:lang w:val="en-GB"/>
        </w:rPr>
        <w:t>Processing for Machine Translation</w:t>
      </w:r>
    </w:p>
    <w:p w:rsidR="00D30E59" w:rsidRPr="00CD7438" w:rsidRDefault="000E501A" w:rsidP="000E501A">
      <w:pPr>
        <w:pStyle w:val="p1a"/>
        <w:rPr>
          <w:highlight w:val="yellow"/>
          <w:lang w:val="en-GB"/>
        </w:rPr>
      </w:pPr>
      <w:r w:rsidRPr="00CD7438">
        <w:rPr>
          <w:highlight w:val="yellow"/>
          <w:lang w:val="en-GB"/>
        </w:rPr>
        <w:t xml:space="preserve">In a machine translation task, translation of </w:t>
      </w:r>
      <w:del w:id="188" w:author="Microsoft Office User" w:date="2018-10-21T06:16:00Z">
        <w:r w:rsidRPr="00CD7438" w:rsidDel="00213D1D">
          <w:rPr>
            <w:highlight w:val="yellow"/>
            <w:lang w:val="en-GB"/>
          </w:rPr>
          <w:delText xml:space="preserve">rare words, e.g. </w:delText>
        </w:r>
      </w:del>
      <w:r w:rsidRPr="00CD7438">
        <w:rPr>
          <w:highlight w:val="yellow"/>
          <w:lang w:val="en-GB"/>
        </w:rPr>
        <w:t>named</w:t>
      </w:r>
      <w:r w:rsidR="002D205A" w:rsidRPr="00CD7438">
        <w:rPr>
          <w:highlight w:val="yellow"/>
          <w:lang w:val="en-GB"/>
        </w:rPr>
        <w:t xml:space="preserve"> </w:t>
      </w:r>
      <w:r w:rsidRPr="00CD7438">
        <w:rPr>
          <w:highlight w:val="yellow"/>
          <w:lang w:val="en-GB"/>
        </w:rPr>
        <w:t>entities</w:t>
      </w:r>
      <w:del w:id="189" w:author="Microsoft Office User" w:date="2018-10-21T06:17:00Z">
        <w:r w:rsidRPr="00CD7438" w:rsidDel="00213D1D">
          <w:rPr>
            <w:highlight w:val="yellow"/>
            <w:lang w:val="en-GB"/>
          </w:rPr>
          <w:delText>,</w:delText>
        </w:r>
      </w:del>
      <w:r w:rsidRPr="00CD7438">
        <w:rPr>
          <w:highlight w:val="yellow"/>
          <w:lang w:val="en-GB"/>
        </w:rPr>
        <w:t xml:space="preserve"> is </w:t>
      </w:r>
      <w:ins w:id="190" w:author="Microsoft Office User" w:date="2018-10-21T06:16:00Z">
        <w:r w:rsidR="00213D1D">
          <w:rPr>
            <w:highlight w:val="yellow"/>
            <w:lang w:val="en-GB"/>
          </w:rPr>
          <w:t xml:space="preserve">a particularly </w:t>
        </w:r>
      </w:ins>
      <w:del w:id="191" w:author="Microsoft Office User" w:date="2018-10-21T06:16:00Z">
        <w:r w:rsidRPr="00CD7438" w:rsidDel="00213D1D">
          <w:rPr>
            <w:highlight w:val="yellow"/>
            <w:lang w:val="en-GB"/>
          </w:rPr>
          <w:delText xml:space="preserve">a </w:delText>
        </w:r>
      </w:del>
      <w:r w:rsidR="00181B0C" w:rsidRPr="00CD7438">
        <w:rPr>
          <w:highlight w:val="yellow"/>
          <w:lang w:val="en-GB"/>
        </w:rPr>
        <w:t>challenging</w:t>
      </w:r>
      <w:r w:rsidRPr="00CD7438">
        <w:rPr>
          <w:highlight w:val="yellow"/>
          <w:lang w:val="en-GB"/>
        </w:rPr>
        <w:t xml:space="preserve"> issue.</w:t>
      </w:r>
      <w:r w:rsidR="00D30E59" w:rsidRPr="00CD7438">
        <w:rPr>
          <w:highlight w:val="yellow"/>
          <w:lang w:val="en-GB"/>
        </w:rPr>
        <w:t xml:space="preserve"> </w:t>
      </w:r>
      <w:ins w:id="192" w:author="Microsoft Office User" w:date="2018-10-21T06:18:00Z">
        <w:r w:rsidR="00213D1D">
          <w:rPr>
            <w:highlight w:val="yellow"/>
            <w:lang w:val="en-GB"/>
          </w:rPr>
          <w:t>Infrequently mentioned n</w:t>
        </w:r>
      </w:ins>
      <w:del w:id="193" w:author="Microsoft Office User" w:date="2018-10-21T06:18:00Z">
        <w:r w:rsidR="00D30E59" w:rsidRPr="00CD7438" w:rsidDel="00213D1D">
          <w:rPr>
            <w:highlight w:val="yellow"/>
            <w:lang w:val="en-GB"/>
          </w:rPr>
          <w:delText>N</w:delText>
        </w:r>
      </w:del>
      <w:r w:rsidR="00D30E59" w:rsidRPr="00CD7438">
        <w:rPr>
          <w:highlight w:val="yellow"/>
          <w:lang w:val="en-GB"/>
        </w:rPr>
        <w:t>amed entities</w:t>
      </w:r>
      <w:ins w:id="194" w:author="Microsoft Office User" w:date="2018-10-21T06:17:00Z">
        <w:r w:rsidR="00213D1D">
          <w:rPr>
            <w:highlight w:val="yellow"/>
            <w:lang w:val="en-GB"/>
          </w:rPr>
          <w:t xml:space="preserve"> contribute to data sparsity</w:t>
        </w:r>
      </w:ins>
      <w:ins w:id="195" w:author="Microsoft Office User" w:date="2018-10-21T06:19:00Z">
        <w:r w:rsidR="00213D1D">
          <w:rPr>
            <w:highlight w:val="yellow"/>
            <w:lang w:val="en-GB"/>
          </w:rPr>
          <w:t xml:space="preserve"> even in languages without extensive </w:t>
        </w:r>
      </w:ins>
      <w:ins w:id="196" w:author="Microsoft Office User" w:date="2018-10-21T06:20:00Z">
        <w:r w:rsidR="00213D1D">
          <w:rPr>
            <w:highlight w:val="yellow"/>
            <w:lang w:val="en-GB"/>
          </w:rPr>
          <w:t xml:space="preserve">inflective </w:t>
        </w:r>
      </w:ins>
      <w:ins w:id="197" w:author="Microsoft Office User" w:date="2018-10-21T06:21:00Z">
        <w:r w:rsidR="00213D1D">
          <w:rPr>
            <w:highlight w:val="yellow"/>
            <w:lang w:val="en-GB"/>
          </w:rPr>
          <w:t>grammatical processes</w:t>
        </w:r>
      </w:ins>
      <w:ins w:id="198" w:author="Microsoft Office User" w:date="2018-10-21T06:19:00Z">
        <w:r w:rsidR="00213D1D">
          <w:rPr>
            <w:highlight w:val="yellow"/>
            <w:lang w:val="en-GB"/>
          </w:rPr>
          <w:t>,</w:t>
        </w:r>
      </w:ins>
      <w:ins w:id="199" w:author="Microsoft Office User" w:date="2018-10-21T06:21:00Z">
        <w:r w:rsidR="00213D1D">
          <w:rPr>
            <w:highlight w:val="yellow"/>
            <w:lang w:val="en-GB"/>
          </w:rPr>
          <w:t xml:space="preserve"> but, to be translated correctly, they</w:t>
        </w:r>
      </w:ins>
      <w:r w:rsidR="00D30E59" w:rsidRPr="00CD7438">
        <w:rPr>
          <w:highlight w:val="yellow"/>
          <w:lang w:val="en-GB"/>
        </w:rPr>
        <w:t xml:space="preserve"> </w:t>
      </w:r>
      <w:ins w:id="200" w:author="Microsoft Office User" w:date="2018-10-21T06:17:00Z">
        <w:r w:rsidR="00213D1D">
          <w:rPr>
            <w:highlight w:val="yellow"/>
            <w:lang w:val="en-GB"/>
          </w:rPr>
          <w:t xml:space="preserve">often </w:t>
        </w:r>
      </w:ins>
      <w:r w:rsidR="00D30E59" w:rsidRPr="00CD7438">
        <w:rPr>
          <w:highlight w:val="yellow"/>
          <w:lang w:val="en-GB"/>
        </w:rPr>
        <w:t xml:space="preserve">require </w:t>
      </w:r>
      <w:ins w:id="201" w:author="Microsoft Office User" w:date="2018-10-21T06:17:00Z">
        <w:r w:rsidR="00213D1D">
          <w:rPr>
            <w:highlight w:val="yellow"/>
            <w:lang w:val="en-GB"/>
          </w:rPr>
          <w:t xml:space="preserve">a </w:t>
        </w:r>
      </w:ins>
      <w:r w:rsidR="00D30E59" w:rsidRPr="00CD7438">
        <w:rPr>
          <w:highlight w:val="yellow"/>
          <w:lang w:val="en-GB"/>
        </w:rPr>
        <w:t>different</w:t>
      </w:r>
      <w:del w:id="202" w:author="Microsoft Office User" w:date="2018-10-21T06:21:00Z">
        <w:r w:rsidR="00D30E59" w:rsidRPr="00CD7438" w:rsidDel="00213D1D">
          <w:rPr>
            <w:highlight w:val="yellow"/>
            <w:lang w:val="en-GB"/>
          </w:rPr>
          <w:delText xml:space="preserve"> </w:delText>
        </w:r>
      </w:del>
      <w:ins w:id="203" w:author="Microsoft Office User" w:date="2018-10-21T06:21:00Z">
        <w:r w:rsidR="00213D1D">
          <w:rPr>
            <w:highlight w:val="yellow"/>
            <w:lang w:val="en-GB"/>
          </w:rPr>
          <w:t xml:space="preserve"> approach than is used for translating </w:t>
        </w:r>
      </w:ins>
      <w:ins w:id="204" w:author="Microsoft Office User" w:date="2018-10-21T06:22:00Z">
        <w:r w:rsidR="00213D1D">
          <w:rPr>
            <w:highlight w:val="yellow"/>
            <w:lang w:val="en-GB"/>
          </w:rPr>
          <w:t>rare “normal” words</w:t>
        </w:r>
      </w:ins>
      <w:del w:id="205" w:author="Microsoft Office User" w:date="2018-10-21T06:21:00Z">
        <w:r w:rsidR="00D30E59" w:rsidRPr="00CD7438" w:rsidDel="00213D1D">
          <w:rPr>
            <w:highlight w:val="yellow"/>
            <w:lang w:val="en-GB"/>
          </w:rPr>
          <w:delText>approach to be translated</w:delText>
        </w:r>
      </w:del>
      <w:r w:rsidR="00D30E59" w:rsidRPr="00CD7438">
        <w:rPr>
          <w:highlight w:val="yellow"/>
          <w:lang w:val="en-GB"/>
        </w:rPr>
        <w:t>. Examination of texts translated using neural systems show</w:t>
      </w:r>
      <w:ins w:id="206" w:author="Microsoft Office User" w:date="2018-10-21T06:07:00Z">
        <w:r w:rsidR="00035917">
          <w:rPr>
            <w:highlight w:val="yellow"/>
            <w:lang w:val="en-GB"/>
          </w:rPr>
          <w:t>s</w:t>
        </w:r>
      </w:ins>
      <w:r w:rsidR="00D30E59" w:rsidRPr="00CD7438">
        <w:rPr>
          <w:highlight w:val="yellow"/>
          <w:lang w:val="en-GB"/>
        </w:rPr>
        <w:t xml:space="preserve"> that translation of named entities yield</w:t>
      </w:r>
      <w:ins w:id="207" w:author="Microsoft Office User" w:date="2018-10-21T06:08:00Z">
        <w:r w:rsidR="00035917">
          <w:rPr>
            <w:highlight w:val="yellow"/>
            <w:lang w:val="en-GB"/>
          </w:rPr>
          <w:t>s</w:t>
        </w:r>
      </w:ins>
      <w:r w:rsidR="00D30E59" w:rsidRPr="00CD7438">
        <w:rPr>
          <w:highlight w:val="yellow"/>
          <w:lang w:val="en-GB"/>
        </w:rPr>
        <w:t xml:space="preserve"> worse results </w:t>
      </w:r>
      <w:del w:id="208" w:author="Microsoft Office User" w:date="2018-10-21T06:08:00Z">
        <w:r w:rsidR="00D30E59" w:rsidRPr="00CD7438" w:rsidDel="00035917">
          <w:rPr>
            <w:highlight w:val="yellow"/>
            <w:lang w:val="en-GB"/>
          </w:rPr>
          <w:delText xml:space="preserve">to </w:delText>
        </w:r>
      </w:del>
      <w:r w:rsidR="00D30E59" w:rsidRPr="00CD7438">
        <w:rPr>
          <w:highlight w:val="yellow"/>
          <w:lang w:val="en-GB"/>
        </w:rPr>
        <w:t>compare</w:t>
      </w:r>
      <w:ins w:id="209" w:author="Microsoft Office User" w:date="2018-10-21T06:08:00Z">
        <w:r w:rsidR="00035917">
          <w:rPr>
            <w:highlight w:val="yellow"/>
            <w:lang w:val="en-GB"/>
          </w:rPr>
          <w:t>d</w:t>
        </w:r>
      </w:ins>
      <w:r w:rsidR="00D30E59" w:rsidRPr="00CD7438">
        <w:rPr>
          <w:highlight w:val="yellow"/>
          <w:lang w:val="en-GB"/>
        </w:rPr>
        <w:t xml:space="preserve"> to </w:t>
      </w:r>
      <w:del w:id="210" w:author="Microsoft Office User" w:date="2018-10-21T06:08:00Z">
        <w:r w:rsidR="00D30E59" w:rsidRPr="00CD7438" w:rsidDel="00035917">
          <w:rPr>
            <w:highlight w:val="yellow"/>
            <w:lang w:val="en-GB"/>
          </w:rPr>
          <w:delText xml:space="preserve">common </w:delText>
        </w:r>
      </w:del>
      <w:ins w:id="211" w:author="Microsoft Office User" w:date="2018-10-21T06:08:00Z">
        <w:r w:rsidR="00035917">
          <w:rPr>
            <w:highlight w:val="yellow"/>
            <w:lang w:val="en-GB"/>
          </w:rPr>
          <w:t>regular out-of-vocabulary</w:t>
        </w:r>
        <w:r w:rsidR="00035917" w:rsidRPr="00CD7438">
          <w:rPr>
            <w:highlight w:val="yellow"/>
            <w:lang w:val="en-GB"/>
          </w:rPr>
          <w:t xml:space="preserve"> </w:t>
        </w:r>
      </w:ins>
      <w:r w:rsidR="00D30E59" w:rsidRPr="00CD7438">
        <w:rPr>
          <w:highlight w:val="yellow"/>
          <w:lang w:val="en-GB"/>
        </w:rPr>
        <w:t>words</w:t>
      </w:r>
      <w:ins w:id="212" w:author="Microsoft Office User" w:date="2018-10-21T06:11:00Z">
        <w:r w:rsidR="00035917">
          <w:rPr>
            <w:highlight w:val="yellow"/>
            <w:lang w:val="en-GB"/>
          </w:rPr>
          <w:t>.</w:t>
        </w:r>
      </w:ins>
      <w:ins w:id="213" w:author="Microsoft Office User" w:date="2018-10-21T06:12:00Z">
        <w:r w:rsidR="00035917">
          <w:rPr>
            <w:highlight w:val="yellow"/>
            <w:lang w:val="en-GB"/>
          </w:rPr>
          <w:t xml:space="preserve"> </w:t>
        </w:r>
      </w:ins>
      <w:del w:id="214" w:author="Microsoft Office User" w:date="2018-10-21T06:12:00Z">
        <w:r w:rsidR="00D30E59" w:rsidRPr="00CD7438" w:rsidDel="00035917">
          <w:rPr>
            <w:highlight w:val="yellow"/>
            <w:lang w:val="en-GB"/>
          </w:rPr>
          <w:delText xml:space="preserve"> </w:delText>
        </w:r>
      </w:del>
      <w:del w:id="215" w:author="Microsoft Office User" w:date="2018-10-21T06:08:00Z">
        <w:r w:rsidR="00D30E59" w:rsidRPr="00CD7438" w:rsidDel="00035917">
          <w:rPr>
            <w:highlight w:val="yellow"/>
            <w:lang w:val="en-GB"/>
          </w:rPr>
          <w:delText xml:space="preserve">as a </w:delText>
        </w:r>
      </w:del>
      <w:ins w:id="216" w:author="Microsoft Office User" w:date="2018-10-21T06:25:00Z">
        <w:r w:rsidR="00213D1D">
          <w:rPr>
            <w:highlight w:val="yellow"/>
            <w:lang w:val="en-GB"/>
          </w:rPr>
          <w:t>By default, t</w:t>
        </w:r>
      </w:ins>
      <w:ins w:id="217" w:author="Microsoft Office User" w:date="2018-10-21T06:08:00Z">
        <w:r w:rsidR="00035917">
          <w:rPr>
            <w:highlight w:val="yellow"/>
            <w:lang w:val="en-GB"/>
          </w:rPr>
          <w:t>he</w:t>
        </w:r>
        <w:r w:rsidR="00035917" w:rsidRPr="00CD7438">
          <w:rPr>
            <w:highlight w:val="yellow"/>
            <w:lang w:val="en-GB"/>
          </w:rPr>
          <w:t xml:space="preserve"> </w:t>
        </w:r>
      </w:ins>
      <w:r w:rsidR="00D30E59" w:rsidRPr="00CD7438">
        <w:rPr>
          <w:highlight w:val="yellow"/>
          <w:lang w:val="en-GB"/>
        </w:rPr>
        <w:t xml:space="preserve">neural system tries to translate </w:t>
      </w:r>
      <w:del w:id="218" w:author="Microsoft Office User" w:date="2018-10-21T06:26:00Z">
        <w:r w:rsidR="00D30E59" w:rsidRPr="00CD7438" w:rsidDel="00213D1D">
          <w:rPr>
            <w:highlight w:val="yellow"/>
            <w:lang w:val="en-GB"/>
          </w:rPr>
          <w:delText>the</w:delText>
        </w:r>
      </w:del>
      <w:ins w:id="219" w:author="Microsoft Office User" w:date="2018-10-21T06:12:00Z">
        <w:r w:rsidR="00035917">
          <w:rPr>
            <w:highlight w:val="yellow"/>
            <w:lang w:val="en-GB"/>
          </w:rPr>
          <w:t>named entities the same way it translates all other words:</w:t>
        </w:r>
      </w:ins>
      <w:del w:id="220" w:author="Microsoft Office User" w:date="2018-10-21T06:12:00Z">
        <w:r w:rsidR="00D30E59" w:rsidRPr="00CD7438" w:rsidDel="00035917">
          <w:rPr>
            <w:highlight w:val="yellow"/>
            <w:lang w:val="en-GB"/>
          </w:rPr>
          <w:delText>m</w:delText>
        </w:r>
      </w:del>
      <w:r w:rsidR="00D30E59" w:rsidRPr="00CD7438">
        <w:rPr>
          <w:highlight w:val="yellow"/>
          <w:lang w:val="en-GB"/>
        </w:rPr>
        <w:t xml:space="preserve"> </w:t>
      </w:r>
      <w:del w:id="221" w:author="Microsoft Office User" w:date="2018-10-21T06:08:00Z">
        <w:r w:rsidR="00D30E59" w:rsidRPr="00CD7438" w:rsidDel="00035917">
          <w:rPr>
            <w:highlight w:val="yellow"/>
            <w:lang w:val="en-GB"/>
          </w:rPr>
          <w:delText xml:space="preserve">through </w:delText>
        </w:r>
      </w:del>
      <w:ins w:id="222" w:author="Microsoft Office User" w:date="2018-10-21T06:08:00Z">
        <w:r w:rsidR="00035917">
          <w:rPr>
            <w:highlight w:val="yellow"/>
            <w:lang w:val="en-GB"/>
          </w:rPr>
          <w:t>by</w:t>
        </w:r>
      </w:ins>
      <w:del w:id="223" w:author="Microsoft Office User" w:date="2018-10-21T06:08:00Z">
        <w:r w:rsidR="00D30E59" w:rsidRPr="00CD7438" w:rsidDel="00035917">
          <w:rPr>
            <w:highlight w:val="yellow"/>
            <w:lang w:val="en-GB"/>
          </w:rPr>
          <w:delText>translating</w:delText>
        </w:r>
      </w:del>
      <w:ins w:id="224" w:author="Microsoft Office User" w:date="2018-10-21T06:09:00Z">
        <w:r w:rsidR="00035917">
          <w:rPr>
            <w:highlight w:val="yellow"/>
            <w:lang w:val="en-GB"/>
          </w:rPr>
          <w:t xml:space="preserve"> </w:t>
        </w:r>
      </w:ins>
      <w:del w:id="225" w:author="Microsoft Office User" w:date="2018-10-21T06:09:00Z">
        <w:r w:rsidR="00D30E59" w:rsidRPr="00CD7438" w:rsidDel="00035917">
          <w:rPr>
            <w:highlight w:val="yellow"/>
            <w:lang w:val="en-GB"/>
          </w:rPr>
          <w:delText xml:space="preserve"> mechanically </w:delText>
        </w:r>
      </w:del>
      <w:ins w:id="226" w:author="Microsoft Office User" w:date="2018-10-21T06:09:00Z">
        <w:r w:rsidR="00035917">
          <w:rPr>
            <w:highlight w:val="yellow"/>
            <w:lang w:val="en-GB"/>
          </w:rPr>
          <w:t>segmenting the</w:t>
        </w:r>
      </w:ins>
      <w:ins w:id="227" w:author="Microsoft Office User" w:date="2018-10-21T06:26:00Z">
        <w:r w:rsidR="00827A14">
          <w:rPr>
            <w:highlight w:val="yellow"/>
            <w:lang w:val="en-GB"/>
          </w:rPr>
          <w:t>ir component words</w:t>
        </w:r>
      </w:ins>
      <w:ins w:id="228" w:author="Microsoft Office User" w:date="2018-10-21T06:09:00Z">
        <w:r w:rsidR="00035917">
          <w:rPr>
            <w:highlight w:val="yellow"/>
            <w:lang w:val="en-GB"/>
          </w:rPr>
          <w:t xml:space="preserve"> into</w:t>
        </w:r>
      </w:ins>
      <w:del w:id="229" w:author="Microsoft Office User" w:date="2018-10-21T06:09:00Z">
        <w:r w:rsidR="00D30E59" w:rsidRPr="00CD7438" w:rsidDel="00035917">
          <w:rPr>
            <w:highlight w:val="yellow"/>
            <w:lang w:val="en-GB"/>
          </w:rPr>
          <w:delText>split</w:delText>
        </w:r>
      </w:del>
      <w:r w:rsidR="00D30E59" w:rsidRPr="00CD7438">
        <w:rPr>
          <w:highlight w:val="yellow"/>
          <w:lang w:val="en-GB"/>
        </w:rPr>
        <w:t xml:space="preserve"> </w:t>
      </w:r>
      <w:proofErr w:type="spellStart"/>
      <w:r w:rsidR="00D30E59" w:rsidRPr="00CD7438">
        <w:rPr>
          <w:highlight w:val="yellow"/>
          <w:lang w:val="en-GB"/>
        </w:rPr>
        <w:lastRenderedPageBreak/>
        <w:t>subword</w:t>
      </w:r>
      <w:proofErr w:type="spellEnd"/>
      <w:ins w:id="230" w:author="Microsoft Office User" w:date="2018-10-21T06:09:00Z">
        <w:r w:rsidR="00035917">
          <w:rPr>
            <w:highlight w:val="yellow"/>
            <w:lang w:val="en-GB"/>
          </w:rPr>
          <w:t xml:space="preserve"> tokens</w:t>
        </w:r>
      </w:ins>
      <w:ins w:id="231" w:author="Microsoft Office User" w:date="2018-10-21T06:12:00Z">
        <w:r w:rsidR="00035917">
          <w:rPr>
            <w:highlight w:val="yellow"/>
            <w:lang w:val="en-GB"/>
          </w:rPr>
          <w:t>,</w:t>
        </w:r>
      </w:ins>
      <w:ins w:id="232" w:author="Microsoft Office User" w:date="2018-10-21T06:09:00Z">
        <w:r w:rsidR="00035917">
          <w:rPr>
            <w:highlight w:val="yellow"/>
            <w:lang w:val="en-GB"/>
          </w:rPr>
          <w:t xml:space="preserve"> which are processed by the </w:t>
        </w:r>
      </w:ins>
      <w:ins w:id="233" w:author="Microsoft Office User" w:date="2018-10-21T06:10:00Z">
        <w:r w:rsidR="00035917">
          <w:rPr>
            <w:highlight w:val="yellow"/>
            <w:lang w:val="en-GB"/>
          </w:rPr>
          <w:t xml:space="preserve">NMT </w:t>
        </w:r>
      </w:ins>
      <w:ins w:id="234" w:author="Microsoft Office User" w:date="2018-10-21T06:09:00Z">
        <w:r w:rsidR="00035917">
          <w:rPr>
            <w:highlight w:val="yellow"/>
            <w:lang w:val="en-GB"/>
          </w:rPr>
          <w:t>sequence-to-sequence transduction process</w:t>
        </w:r>
      </w:ins>
      <w:ins w:id="235" w:author="Microsoft Office User" w:date="2018-10-21T06:10:00Z">
        <w:r w:rsidR="00035917">
          <w:rPr>
            <w:highlight w:val="yellow"/>
            <w:lang w:val="en-GB"/>
          </w:rPr>
          <w:t xml:space="preserve"> to generate corresponding output </w:t>
        </w:r>
        <w:proofErr w:type="spellStart"/>
        <w:r w:rsidR="00035917">
          <w:rPr>
            <w:highlight w:val="yellow"/>
            <w:lang w:val="en-GB"/>
          </w:rPr>
          <w:t>subword</w:t>
        </w:r>
        <w:proofErr w:type="spellEnd"/>
        <w:r w:rsidR="00035917">
          <w:rPr>
            <w:highlight w:val="yellow"/>
            <w:lang w:val="en-GB"/>
          </w:rPr>
          <w:t xml:space="preserve"> tokens</w:t>
        </w:r>
      </w:ins>
      <w:ins w:id="236" w:author="Microsoft Office User" w:date="2018-10-21T06:12:00Z">
        <w:r w:rsidR="00035917">
          <w:rPr>
            <w:highlight w:val="yellow"/>
            <w:lang w:val="en-GB"/>
          </w:rPr>
          <w:t>,</w:t>
        </w:r>
      </w:ins>
      <w:ins w:id="237" w:author="Microsoft Office User" w:date="2018-10-21T06:10:00Z">
        <w:r w:rsidR="00035917">
          <w:rPr>
            <w:highlight w:val="yellow"/>
            <w:lang w:val="en-GB"/>
          </w:rPr>
          <w:t xml:space="preserve"> </w:t>
        </w:r>
      </w:ins>
      <w:ins w:id="238" w:author="Microsoft Office User" w:date="2018-10-21T06:13:00Z">
        <w:r w:rsidR="00035917">
          <w:rPr>
            <w:highlight w:val="yellow"/>
            <w:lang w:val="en-GB"/>
          </w:rPr>
          <w:t>which are</w:t>
        </w:r>
      </w:ins>
      <w:ins w:id="239" w:author="Microsoft Office User" w:date="2018-10-21T06:11:00Z">
        <w:r w:rsidR="00035917">
          <w:rPr>
            <w:highlight w:val="yellow"/>
            <w:lang w:val="en-GB"/>
          </w:rPr>
          <w:t xml:space="preserve"> then stitched </w:t>
        </w:r>
      </w:ins>
      <w:ins w:id="240" w:author="Microsoft Office User" w:date="2018-10-21T06:26:00Z">
        <w:r w:rsidR="00827A14">
          <w:rPr>
            <w:highlight w:val="yellow"/>
            <w:lang w:val="en-GB"/>
          </w:rPr>
          <w:t xml:space="preserve">back </w:t>
        </w:r>
      </w:ins>
      <w:ins w:id="241" w:author="Microsoft Office User" w:date="2018-10-21T06:11:00Z">
        <w:r w:rsidR="00035917">
          <w:rPr>
            <w:highlight w:val="yellow"/>
            <w:lang w:val="en-GB"/>
          </w:rPr>
          <w:t>together</w:t>
        </w:r>
      </w:ins>
      <w:del w:id="242" w:author="Microsoft Office User" w:date="2018-10-21T06:09:00Z">
        <w:r w:rsidR="00D30E59" w:rsidRPr="00CD7438" w:rsidDel="00035917">
          <w:rPr>
            <w:highlight w:val="yellow"/>
            <w:lang w:val="en-GB"/>
          </w:rPr>
          <w:delText>s</w:delText>
        </w:r>
      </w:del>
      <w:r w:rsidR="00D30E59" w:rsidRPr="00CD7438">
        <w:rPr>
          <w:highlight w:val="yellow"/>
          <w:lang w:val="en-GB"/>
        </w:rPr>
        <w:t xml:space="preserve"> </w:t>
      </w:r>
      <w:del w:id="243" w:author="Microsoft Office User" w:date="2018-10-21T06:11:00Z">
        <w:r w:rsidR="00D30E59" w:rsidRPr="00CD7438" w:rsidDel="00035917">
          <w:rPr>
            <w:highlight w:val="yellow"/>
            <w:lang w:val="en-GB"/>
          </w:rPr>
          <w:delText>and then ‘sticking’ them together</w:delText>
        </w:r>
        <w:r w:rsidR="001D2534" w:rsidRPr="00CD7438" w:rsidDel="00035917">
          <w:rPr>
            <w:highlight w:val="yellow"/>
            <w:lang w:val="en-GB"/>
          </w:rPr>
          <w:delText>, thus</w:delText>
        </w:r>
      </w:del>
      <w:ins w:id="244" w:author="Microsoft Office User" w:date="2018-10-21T06:11:00Z">
        <w:r w:rsidR="00035917">
          <w:rPr>
            <w:highlight w:val="yellow"/>
            <w:lang w:val="en-GB"/>
          </w:rPr>
          <w:t>to</w:t>
        </w:r>
      </w:ins>
      <w:r w:rsidR="001D2534" w:rsidRPr="00CD7438">
        <w:rPr>
          <w:highlight w:val="yellow"/>
          <w:lang w:val="en-GB"/>
        </w:rPr>
        <w:t xml:space="preserve"> </w:t>
      </w:r>
      <w:del w:id="245" w:author="Microsoft Office User" w:date="2018-10-21T06:15:00Z">
        <w:r w:rsidR="001D2534" w:rsidRPr="00CD7438" w:rsidDel="00035917">
          <w:rPr>
            <w:highlight w:val="yellow"/>
            <w:lang w:val="en-GB"/>
          </w:rPr>
          <w:delText>generat</w:delText>
        </w:r>
      </w:del>
      <w:del w:id="246" w:author="Microsoft Office User" w:date="2018-10-21T06:11:00Z">
        <w:r w:rsidR="001D2534" w:rsidRPr="00CD7438" w:rsidDel="00035917">
          <w:rPr>
            <w:highlight w:val="yellow"/>
            <w:lang w:val="en-GB"/>
          </w:rPr>
          <w:delText>ing</w:delText>
        </w:r>
      </w:del>
      <w:del w:id="247" w:author="Microsoft Office User" w:date="2018-10-21T06:15:00Z">
        <w:r w:rsidR="001D2534" w:rsidRPr="00CD7438" w:rsidDel="00035917">
          <w:rPr>
            <w:highlight w:val="yellow"/>
            <w:lang w:val="en-GB"/>
          </w:rPr>
          <w:delText xml:space="preserve"> </w:delText>
        </w:r>
      </w:del>
      <w:del w:id="248" w:author="Microsoft Office User" w:date="2018-10-21T06:13:00Z">
        <w:r w:rsidR="001D2534" w:rsidRPr="00CD7438" w:rsidDel="00035917">
          <w:rPr>
            <w:highlight w:val="yellow"/>
            <w:lang w:val="en-GB"/>
          </w:rPr>
          <w:delText xml:space="preserve">new </w:delText>
        </w:r>
      </w:del>
      <w:del w:id="249" w:author="Microsoft Office User" w:date="2018-10-21T06:15:00Z">
        <w:r w:rsidR="001D2534" w:rsidRPr="00CD7438" w:rsidDel="00035917">
          <w:rPr>
            <w:highlight w:val="yellow"/>
            <w:lang w:val="en-GB"/>
          </w:rPr>
          <w:delText xml:space="preserve">words </w:delText>
        </w:r>
      </w:del>
      <w:ins w:id="250" w:author="Microsoft Office User" w:date="2018-10-21T06:13:00Z">
        <w:r w:rsidR="00035917">
          <w:rPr>
            <w:highlight w:val="yellow"/>
            <w:lang w:val="en-GB"/>
          </w:rPr>
          <w:t>hopefull</w:t>
        </w:r>
      </w:ins>
      <w:ins w:id="251" w:author="Microsoft Office User" w:date="2018-10-21T06:14:00Z">
        <w:r w:rsidR="00035917">
          <w:rPr>
            <w:highlight w:val="yellow"/>
            <w:lang w:val="en-GB"/>
          </w:rPr>
          <w:t xml:space="preserve">y </w:t>
        </w:r>
      </w:ins>
      <w:ins w:id="252" w:author="Microsoft Office User" w:date="2018-10-21T06:15:00Z">
        <w:r w:rsidR="00035917">
          <w:rPr>
            <w:highlight w:val="yellow"/>
            <w:lang w:val="en-GB"/>
          </w:rPr>
          <w:t xml:space="preserve">produce words </w:t>
        </w:r>
      </w:ins>
      <w:ins w:id="253" w:author="Microsoft Office User" w:date="2018-10-21T06:14:00Z">
        <w:r w:rsidR="00035917">
          <w:rPr>
            <w:highlight w:val="yellow"/>
            <w:lang w:val="en-GB"/>
          </w:rPr>
          <w:t>from the target language</w:t>
        </w:r>
      </w:ins>
      <w:del w:id="254" w:author="Microsoft Office User" w:date="2018-10-21T06:14:00Z">
        <w:r w:rsidR="001D2534" w:rsidRPr="00CD7438" w:rsidDel="00035917">
          <w:rPr>
            <w:highlight w:val="yellow"/>
            <w:lang w:val="en-GB"/>
          </w:rPr>
          <w:delText>unrelated to original ones</w:delText>
        </w:r>
      </w:del>
      <w:r w:rsidR="001D2534" w:rsidRPr="00CD7438">
        <w:rPr>
          <w:highlight w:val="yellow"/>
          <w:lang w:val="en-GB"/>
        </w:rPr>
        <w:t>.</w:t>
      </w:r>
      <w:r w:rsidR="002D205A" w:rsidRPr="00CD7438">
        <w:rPr>
          <w:highlight w:val="yellow"/>
          <w:lang w:val="en-GB"/>
        </w:rPr>
        <w:t xml:space="preserve"> </w:t>
      </w:r>
      <w:ins w:id="255" w:author="Microsoft Office User" w:date="2018-10-21T06:24:00Z">
        <w:r w:rsidR="00213D1D">
          <w:rPr>
            <w:highlight w:val="yellow"/>
            <w:lang w:val="en-GB"/>
          </w:rPr>
          <w:t xml:space="preserve">But this process doesn’t necessarily work </w:t>
        </w:r>
      </w:ins>
      <w:ins w:id="256" w:author="Microsoft Office User" w:date="2018-10-21T06:25:00Z">
        <w:r w:rsidR="00213D1D">
          <w:rPr>
            <w:highlight w:val="yellow"/>
            <w:lang w:val="en-GB"/>
          </w:rPr>
          <w:t xml:space="preserve">as well </w:t>
        </w:r>
      </w:ins>
      <w:ins w:id="257" w:author="Microsoft Office User" w:date="2018-10-21T06:24:00Z">
        <w:r w:rsidR="00213D1D">
          <w:rPr>
            <w:highlight w:val="yellow"/>
            <w:lang w:val="en-GB"/>
          </w:rPr>
          <w:t>for named entities, since t</w:t>
        </w:r>
      </w:ins>
      <w:ins w:id="258" w:author="Microsoft Office User" w:date="2018-10-21T06:25:00Z">
        <w:r w:rsidR="00213D1D">
          <w:rPr>
            <w:highlight w:val="yellow"/>
            <w:lang w:val="en-GB"/>
          </w:rPr>
          <w:t xml:space="preserve">hey can be </w:t>
        </w:r>
      </w:ins>
      <w:ins w:id="259" w:author="Microsoft Office User" w:date="2018-10-21T06:26:00Z">
        <w:r w:rsidR="00827A14">
          <w:rPr>
            <w:highlight w:val="yellow"/>
            <w:lang w:val="en-GB"/>
          </w:rPr>
          <w:t>formed using ver</w:t>
        </w:r>
      </w:ins>
      <w:ins w:id="260" w:author="Microsoft Office User" w:date="2018-10-21T06:27:00Z">
        <w:r w:rsidR="00827A14">
          <w:rPr>
            <w:highlight w:val="yellow"/>
            <w:lang w:val="en-GB"/>
          </w:rPr>
          <w:t xml:space="preserve">y different </w:t>
        </w:r>
      </w:ins>
      <w:ins w:id="261" w:author="Microsoft Office User" w:date="2018-10-21T06:29:00Z">
        <w:r w:rsidR="00827A14">
          <w:rPr>
            <w:highlight w:val="yellow"/>
            <w:lang w:val="en-GB"/>
          </w:rPr>
          <w:t xml:space="preserve">linguistic processes </w:t>
        </w:r>
      </w:ins>
      <w:ins w:id="262" w:author="Microsoft Office User" w:date="2018-10-21T06:30:00Z">
        <w:r w:rsidR="00827A14">
          <w:rPr>
            <w:highlight w:val="yellow"/>
            <w:lang w:val="en-GB"/>
          </w:rPr>
          <w:t xml:space="preserve">than those governing the </w:t>
        </w:r>
      </w:ins>
      <w:ins w:id="263" w:author="Microsoft Office User" w:date="2018-10-21T06:31:00Z">
        <w:r w:rsidR="00827A14">
          <w:rPr>
            <w:highlight w:val="yellow"/>
            <w:lang w:val="en-GB"/>
          </w:rPr>
          <w:t xml:space="preserve">base vocabularies of the source and target languages. </w:t>
        </w:r>
      </w:ins>
      <w:r w:rsidR="002D205A" w:rsidRPr="00CD7438">
        <w:rPr>
          <w:highlight w:val="yellow"/>
          <w:lang w:val="en-GB"/>
        </w:rPr>
        <w:t>Table 2a illustrates the issue of translation of named entities.</w:t>
      </w:r>
    </w:p>
    <w:p w:rsidR="002D205A" w:rsidRPr="00CD7438" w:rsidRDefault="002D205A" w:rsidP="002D205A">
      <w:pPr>
        <w:rPr>
          <w:lang w:val="en-GB"/>
        </w:rPr>
      </w:pPr>
    </w:p>
    <w:p w:rsidR="002D205A" w:rsidRPr="00CD7438" w:rsidRDefault="002D205A" w:rsidP="002D205A">
      <w:pPr>
        <w:pStyle w:val="Table"/>
        <w:rPr>
          <w:highlight w:val="yellow"/>
          <w:lang w:val="en-GB"/>
        </w:rPr>
      </w:pPr>
      <w:r w:rsidRPr="00CD7438">
        <w:rPr>
          <w:b/>
          <w:highlight w:val="yellow"/>
          <w:lang w:val="en-GB"/>
        </w:rPr>
        <w:t>Table 2a.</w:t>
      </w:r>
      <w:r w:rsidRPr="00CD7438">
        <w:rPr>
          <w:highlight w:val="yellow"/>
          <w:lang w:val="en-GB"/>
        </w:rPr>
        <w:t xml:space="preserve"> </w:t>
      </w:r>
      <w:r w:rsidR="00522050" w:rsidRPr="00CD7438">
        <w:rPr>
          <w:highlight w:val="yellow"/>
          <w:lang w:val="en-GB"/>
        </w:rPr>
        <w:t>Illustration of n</w:t>
      </w:r>
      <w:r w:rsidRPr="00CD7438">
        <w:rPr>
          <w:highlight w:val="yellow"/>
          <w:lang w:val="en-GB"/>
        </w:rPr>
        <w:t>amed-entity translation problem. Column #1 contain original English sentences, column #2 contain English sentences translated from the respective Latvian sentences.</w:t>
      </w:r>
    </w:p>
    <w:tbl>
      <w:tblPr>
        <w:tblW w:w="6886" w:type="dxa"/>
        <w:jc w:val="center"/>
        <w:tblLayout w:type="fixed"/>
        <w:tblCellMar>
          <w:left w:w="70" w:type="dxa"/>
          <w:right w:w="70" w:type="dxa"/>
        </w:tblCellMar>
        <w:tblLook w:val="0000" w:firstRow="0" w:lastRow="0" w:firstColumn="0" w:lastColumn="0" w:noHBand="0" w:noVBand="0"/>
      </w:tblPr>
      <w:tblGrid>
        <w:gridCol w:w="3443"/>
        <w:gridCol w:w="3443"/>
      </w:tblGrid>
      <w:tr w:rsidR="002D205A" w:rsidRPr="00CD7438" w:rsidTr="002D205A">
        <w:trPr>
          <w:jc w:val="center"/>
        </w:trPr>
        <w:tc>
          <w:tcPr>
            <w:tcW w:w="3443" w:type="dxa"/>
            <w:tcBorders>
              <w:top w:val="single" w:sz="12" w:space="0" w:color="000000"/>
              <w:bottom w:val="single" w:sz="6" w:space="0" w:color="000000"/>
            </w:tcBorders>
          </w:tcPr>
          <w:p w:rsidR="002D205A" w:rsidRPr="00CD7438" w:rsidRDefault="00035917" w:rsidP="00035917">
            <w:pPr>
              <w:pStyle w:val="Table"/>
              <w:rPr>
                <w:b/>
                <w:highlight w:val="yellow"/>
                <w:lang w:val="en-GB"/>
              </w:rPr>
            </w:pPr>
            <w:ins w:id="264" w:author="Microsoft Office User" w:date="2018-10-21T06:15:00Z">
              <w:r>
                <w:rPr>
                  <w:b/>
                  <w:highlight w:val="yellow"/>
                  <w:lang w:val="en-GB"/>
                </w:rPr>
                <w:t>Reference</w:t>
              </w:r>
            </w:ins>
            <w:del w:id="265" w:author="Microsoft Office User" w:date="2018-10-21T06:15:00Z">
              <w:r w:rsidR="002D205A" w:rsidRPr="00CD7438" w:rsidDel="00035917">
                <w:rPr>
                  <w:b/>
                  <w:highlight w:val="yellow"/>
                  <w:lang w:val="en-GB"/>
                </w:rPr>
                <w:delText>Original</w:delText>
              </w:r>
            </w:del>
            <w:r w:rsidR="002D205A" w:rsidRPr="00CD7438">
              <w:rPr>
                <w:b/>
                <w:highlight w:val="yellow"/>
                <w:lang w:val="en-GB"/>
              </w:rPr>
              <w:t xml:space="preserve"> English sentence</w:t>
            </w:r>
          </w:p>
        </w:tc>
        <w:tc>
          <w:tcPr>
            <w:tcW w:w="3443" w:type="dxa"/>
            <w:tcBorders>
              <w:top w:val="single" w:sz="12" w:space="0" w:color="000000"/>
              <w:bottom w:val="single" w:sz="6" w:space="0" w:color="000000"/>
            </w:tcBorders>
          </w:tcPr>
          <w:p w:rsidR="002D205A" w:rsidRPr="00CD7438" w:rsidRDefault="002D205A" w:rsidP="00035917">
            <w:pPr>
              <w:pStyle w:val="Table"/>
              <w:rPr>
                <w:b/>
                <w:highlight w:val="yellow"/>
                <w:lang w:val="en-GB"/>
              </w:rPr>
            </w:pPr>
            <w:r w:rsidRPr="00CD7438">
              <w:rPr>
                <w:b/>
                <w:highlight w:val="yellow"/>
                <w:lang w:val="en-GB"/>
              </w:rPr>
              <w:t>Translated English sentence</w:t>
            </w:r>
            <w:ins w:id="266" w:author="Microsoft Office User" w:date="2018-10-21T06:15:00Z">
              <w:r w:rsidR="00035917">
                <w:rPr>
                  <w:b/>
                  <w:highlight w:val="yellow"/>
                  <w:lang w:val="en-GB"/>
                </w:rPr>
                <w:t xml:space="preserve"> (from Latvian)</w:t>
              </w:r>
            </w:ins>
          </w:p>
        </w:tc>
      </w:tr>
      <w:tr w:rsidR="00991A6A" w:rsidRPr="00CD7438" w:rsidTr="002D205A">
        <w:trPr>
          <w:trHeight w:val="284"/>
          <w:jc w:val="center"/>
        </w:trPr>
        <w:tc>
          <w:tcPr>
            <w:tcW w:w="3443" w:type="dxa"/>
            <w:vAlign w:val="center"/>
          </w:tcPr>
          <w:p w:rsidR="00991A6A" w:rsidRPr="00CD7438" w:rsidRDefault="001E0683" w:rsidP="00991A6A">
            <w:pPr>
              <w:pStyle w:val="Table"/>
              <w:rPr>
                <w:szCs w:val="16"/>
                <w:highlight w:val="yellow"/>
                <w:lang w:val="en-GB"/>
              </w:rPr>
            </w:pPr>
            <w:r w:rsidRPr="00CD7438">
              <w:rPr>
                <w:szCs w:val="16"/>
                <w:highlight w:val="yellow"/>
                <w:lang w:val="en-GB"/>
              </w:rPr>
              <w:t xml:space="preserve">Interior Minister </w:t>
            </w:r>
            <w:r w:rsidRPr="00CD7438">
              <w:rPr>
                <w:b/>
                <w:szCs w:val="16"/>
                <w:highlight w:val="yellow"/>
                <w:lang w:val="en-GB"/>
              </w:rPr>
              <w:t>Bernard Cazeneuve</w:t>
            </w:r>
            <w:r w:rsidRPr="00CD7438">
              <w:rPr>
                <w:szCs w:val="16"/>
                <w:highlight w:val="yellow"/>
                <w:lang w:val="en-GB"/>
              </w:rPr>
              <w:t xml:space="preserve"> is to inspect security arrangements on </w:t>
            </w:r>
            <w:proofErr w:type="gramStart"/>
            <w:r w:rsidRPr="00CD7438">
              <w:rPr>
                <w:szCs w:val="16"/>
                <w:highlight w:val="yellow"/>
                <w:lang w:val="en-GB"/>
              </w:rPr>
              <w:t>Saturday .</w:t>
            </w:r>
            <w:proofErr w:type="gramEnd"/>
          </w:p>
        </w:tc>
        <w:tc>
          <w:tcPr>
            <w:tcW w:w="3443" w:type="dxa"/>
            <w:vAlign w:val="center"/>
          </w:tcPr>
          <w:p w:rsidR="00991A6A" w:rsidRPr="00CD7438" w:rsidRDefault="001E0683" w:rsidP="00991A6A">
            <w:pPr>
              <w:pStyle w:val="Table"/>
              <w:rPr>
                <w:szCs w:val="16"/>
                <w:highlight w:val="yellow"/>
                <w:lang w:val="en-GB"/>
              </w:rPr>
            </w:pPr>
            <w:r w:rsidRPr="00CD7438">
              <w:rPr>
                <w:szCs w:val="16"/>
                <w:highlight w:val="yellow"/>
                <w:lang w:val="en-GB"/>
              </w:rPr>
              <w:t xml:space="preserve">French Minister for the </w:t>
            </w:r>
            <w:proofErr w:type="gramStart"/>
            <w:r w:rsidRPr="00CD7438">
              <w:rPr>
                <w:szCs w:val="16"/>
                <w:highlight w:val="yellow"/>
                <w:lang w:val="en-GB"/>
              </w:rPr>
              <w:t>Interior ,</w:t>
            </w:r>
            <w:proofErr w:type="gramEnd"/>
            <w:r w:rsidRPr="00CD7438">
              <w:rPr>
                <w:szCs w:val="16"/>
                <w:highlight w:val="yellow"/>
                <w:lang w:val="en-GB"/>
              </w:rPr>
              <w:t xml:space="preserve"> </w:t>
            </w:r>
            <w:r w:rsidRPr="00CD7438">
              <w:rPr>
                <w:b/>
                <w:szCs w:val="16"/>
                <w:highlight w:val="yellow"/>
                <w:lang w:val="en-GB"/>
              </w:rPr>
              <w:t xml:space="preserve">Bernard </w:t>
            </w:r>
            <w:proofErr w:type="spellStart"/>
            <w:r w:rsidRPr="00CD7438">
              <w:rPr>
                <w:b/>
                <w:szCs w:val="16"/>
                <w:highlight w:val="yellow"/>
                <w:lang w:val="en-GB"/>
              </w:rPr>
              <w:t>Kazulvs</w:t>
            </w:r>
            <w:proofErr w:type="spellEnd"/>
            <w:r w:rsidRPr="00CD7438">
              <w:rPr>
                <w:szCs w:val="16"/>
                <w:highlight w:val="yellow"/>
                <w:lang w:val="en-GB"/>
              </w:rPr>
              <w:t xml:space="preserve"> , will examine the security measures on Saturday .</w:t>
            </w:r>
          </w:p>
        </w:tc>
      </w:tr>
      <w:tr w:rsidR="001E0683" w:rsidRPr="00CD7438" w:rsidTr="002D205A">
        <w:trPr>
          <w:trHeight w:val="284"/>
          <w:jc w:val="center"/>
        </w:trPr>
        <w:tc>
          <w:tcPr>
            <w:tcW w:w="3443" w:type="dxa"/>
            <w:vAlign w:val="center"/>
          </w:tcPr>
          <w:p w:rsidR="001E0683" w:rsidRPr="00CD7438" w:rsidRDefault="00522050" w:rsidP="00991A6A">
            <w:pPr>
              <w:pStyle w:val="Table"/>
              <w:rPr>
                <w:szCs w:val="16"/>
                <w:highlight w:val="yellow"/>
                <w:lang w:val="en-GB"/>
              </w:rPr>
            </w:pPr>
            <w:r w:rsidRPr="00CD7438">
              <w:rPr>
                <w:b/>
                <w:szCs w:val="16"/>
                <w:highlight w:val="yellow"/>
                <w:lang w:val="en-GB"/>
              </w:rPr>
              <w:t>Ryan Lochte</w:t>
            </w:r>
            <w:r w:rsidRPr="00CD7438">
              <w:rPr>
                <w:szCs w:val="16"/>
                <w:highlight w:val="yellow"/>
                <w:lang w:val="en-GB"/>
              </w:rPr>
              <w:t xml:space="preserve"> is going to beat </w:t>
            </w:r>
            <w:r w:rsidRPr="00CD7438">
              <w:rPr>
                <w:b/>
                <w:szCs w:val="16"/>
                <w:highlight w:val="yellow"/>
                <w:lang w:val="en-GB"/>
              </w:rPr>
              <w:t>Michael Phelps</w:t>
            </w:r>
            <w:r w:rsidRPr="00CD7438">
              <w:rPr>
                <w:szCs w:val="16"/>
                <w:highlight w:val="yellow"/>
                <w:lang w:val="en-GB"/>
              </w:rPr>
              <w:t xml:space="preserve"> in this </w:t>
            </w:r>
            <w:proofErr w:type="gramStart"/>
            <w:r w:rsidRPr="00CD7438">
              <w:rPr>
                <w:szCs w:val="16"/>
                <w:highlight w:val="yellow"/>
                <w:lang w:val="en-GB"/>
              </w:rPr>
              <w:t>event !</w:t>
            </w:r>
            <w:proofErr w:type="gramEnd"/>
          </w:p>
        </w:tc>
        <w:tc>
          <w:tcPr>
            <w:tcW w:w="3443" w:type="dxa"/>
            <w:vAlign w:val="center"/>
          </w:tcPr>
          <w:p w:rsidR="001E0683" w:rsidRPr="00CD7438" w:rsidRDefault="00522050" w:rsidP="00991A6A">
            <w:pPr>
              <w:pStyle w:val="Table"/>
              <w:rPr>
                <w:szCs w:val="16"/>
                <w:highlight w:val="yellow"/>
                <w:lang w:val="en-GB"/>
              </w:rPr>
            </w:pPr>
            <w:proofErr w:type="spellStart"/>
            <w:r w:rsidRPr="00CD7438">
              <w:rPr>
                <w:b/>
                <w:szCs w:val="16"/>
                <w:highlight w:val="yellow"/>
                <w:lang w:val="en-GB"/>
              </w:rPr>
              <w:t>Lohte</w:t>
            </w:r>
            <w:proofErr w:type="spellEnd"/>
            <w:r w:rsidRPr="00CD7438">
              <w:rPr>
                <w:szCs w:val="16"/>
                <w:highlight w:val="yellow"/>
                <w:lang w:val="en-GB"/>
              </w:rPr>
              <w:t xml:space="preserve"> is going to be the </w:t>
            </w:r>
            <w:r w:rsidRPr="00CD7438">
              <w:rPr>
                <w:b/>
                <w:szCs w:val="16"/>
                <w:highlight w:val="yellow"/>
                <w:lang w:val="en-GB"/>
              </w:rPr>
              <w:t xml:space="preserve">Make </w:t>
            </w:r>
            <w:proofErr w:type="spellStart"/>
            <w:r w:rsidRPr="00CD7438">
              <w:rPr>
                <w:b/>
                <w:szCs w:val="16"/>
                <w:highlight w:val="yellow"/>
                <w:lang w:val="en-GB"/>
              </w:rPr>
              <w:t>Felevs</w:t>
            </w:r>
            <w:proofErr w:type="spellEnd"/>
            <w:r w:rsidRPr="00CD7438">
              <w:rPr>
                <w:szCs w:val="16"/>
                <w:highlight w:val="yellow"/>
                <w:lang w:val="en-GB"/>
              </w:rPr>
              <w:t xml:space="preserve"> in this </w:t>
            </w:r>
            <w:proofErr w:type="gramStart"/>
            <w:r w:rsidRPr="00CD7438">
              <w:rPr>
                <w:szCs w:val="16"/>
                <w:highlight w:val="yellow"/>
                <w:lang w:val="en-GB"/>
              </w:rPr>
              <w:t>competition .</w:t>
            </w:r>
            <w:proofErr w:type="gramEnd"/>
          </w:p>
        </w:tc>
      </w:tr>
      <w:tr w:rsidR="00991A6A" w:rsidRPr="00CD7438" w:rsidTr="002D205A">
        <w:trPr>
          <w:trHeight w:val="284"/>
          <w:jc w:val="center"/>
        </w:trPr>
        <w:tc>
          <w:tcPr>
            <w:tcW w:w="3443" w:type="dxa"/>
            <w:tcBorders>
              <w:bottom w:val="single" w:sz="12" w:space="0" w:color="000000"/>
            </w:tcBorders>
            <w:vAlign w:val="center"/>
          </w:tcPr>
          <w:p w:rsidR="00991A6A" w:rsidRPr="00CD7438" w:rsidRDefault="001E0683" w:rsidP="00991A6A">
            <w:pPr>
              <w:pStyle w:val="Table"/>
              <w:rPr>
                <w:szCs w:val="16"/>
                <w:highlight w:val="yellow"/>
                <w:lang w:val="en-GB"/>
              </w:rPr>
            </w:pPr>
            <w:r w:rsidRPr="00CD7438">
              <w:rPr>
                <w:szCs w:val="16"/>
                <w:highlight w:val="yellow"/>
                <w:lang w:val="en-GB"/>
              </w:rPr>
              <w:t xml:space="preserve">British diver </w:t>
            </w:r>
            <w:r w:rsidRPr="00CD7438">
              <w:rPr>
                <w:b/>
                <w:szCs w:val="16"/>
                <w:highlight w:val="yellow"/>
                <w:lang w:val="en-GB"/>
              </w:rPr>
              <w:t xml:space="preserve">Tom </w:t>
            </w:r>
            <w:proofErr w:type="gramStart"/>
            <w:r w:rsidRPr="00CD7438">
              <w:rPr>
                <w:b/>
                <w:szCs w:val="16"/>
                <w:highlight w:val="yellow"/>
                <w:lang w:val="en-GB"/>
              </w:rPr>
              <w:t>Daley</w:t>
            </w:r>
            <w:r w:rsidRPr="00CD7438">
              <w:rPr>
                <w:szCs w:val="16"/>
                <w:highlight w:val="yellow"/>
                <w:lang w:val="en-GB"/>
              </w:rPr>
              <w:t xml:space="preserve"> ,</w:t>
            </w:r>
            <w:proofErr w:type="gramEnd"/>
            <w:r w:rsidRPr="00CD7438">
              <w:rPr>
                <w:szCs w:val="16"/>
                <w:highlight w:val="yellow"/>
                <w:lang w:val="en-GB"/>
              </w:rPr>
              <w:t xml:space="preserve"> who won bronze in the synchro platform event , also commented on the state of the pool in a Twitter post .</w:t>
            </w:r>
          </w:p>
        </w:tc>
        <w:tc>
          <w:tcPr>
            <w:tcW w:w="3443" w:type="dxa"/>
            <w:tcBorders>
              <w:bottom w:val="single" w:sz="12" w:space="0" w:color="000000"/>
            </w:tcBorders>
            <w:vAlign w:val="center"/>
          </w:tcPr>
          <w:p w:rsidR="00991A6A" w:rsidRPr="00CD7438" w:rsidRDefault="001E0683" w:rsidP="00991A6A">
            <w:pPr>
              <w:pStyle w:val="Table"/>
              <w:rPr>
                <w:szCs w:val="16"/>
                <w:lang w:val="en-GB"/>
              </w:rPr>
            </w:pPr>
            <w:r w:rsidRPr="00CD7438">
              <w:rPr>
                <w:szCs w:val="16"/>
                <w:highlight w:val="yellow"/>
                <w:lang w:val="en-GB"/>
              </w:rPr>
              <w:t xml:space="preserve">the British </w:t>
            </w:r>
            <w:proofErr w:type="gramStart"/>
            <w:r w:rsidRPr="00CD7438">
              <w:rPr>
                <w:szCs w:val="16"/>
                <w:highlight w:val="yellow"/>
                <w:lang w:val="en-GB"/>
              </w:rPr>
              <w:t>woman ,</w:t>
            </w:r>
            <w:proofErr w:type="gramEnd"/>
            <w:r w:rsidRPr="00CD7438">
              <w:rPr>
                <w:szCs w:val="16"/>
                <w:highlight w:val="yellow"/>
                <w:lang w:val="en-GB"/>
              </w:rPr>
              <w:t xml:space="preserve"> </w:t>
            </w:r>
            <w:r w:rsidRPr="00CD7438">
              <w:rPr>
                <w:b/>
                <w:szCs w:val="16"/>
                <w:highlight w:val="yellow"/>
                <w:lang w:val="en-GB"/>
              </w:rPr>
              <w:t xml:space="preserve">Tils </w:t>
            </w:r>
            <w:proofErr w:type="spellStart"/>
            <w:r w:rsidRPr="00CD7438">
              <w:rPr>
                <w:b/>
                <w:szCs w:val="16"/>
                <w:highlight w:val="yellow"/>
                <w:lang w:val="en-GB"/>
              </w:rPr>
              <w:t>Dilis</w:t>
            </w:r>
            <w:proofErr w:type="spellEnd"/>
            <w:r w:rsidRPr="00CD7438">
              <w:rPr>
                <w:szCs w:val="16"/>
                <w:highlight w:val="yellow"/>
                <w:lang w:val="en-GB"/>
              </w:rPr>
              <w:t xml:space="preserve"> , who fought the basin of the bronze platform , was also a comment on the state of the basin .</w:t>
            </w:r>
          </w:p>
        </w:tc>
      </w:tr>
    </w:tbl>
    <w:p w:rsidR="002D205A" w:rsidRPr="00CD7438" w:rsidRDefault="002D205A" w:rsidP="002D205A">
      <w:pPr>
        <w:rPr>
          <w:lang w:val="en-GB"/>
        </w:rPr>
      </w:pPr>
    </w:p>
    <w:p w:rsidR="000E501A" w:rsidRPr="00CD7438" w:rsidRDefault="000E501A" w:rsidP="00D30E59">
      <w:pPr>
        <w:rPr>
          <w:lang w:val="en-GB"/>
        </w:rPr>
      </w:pPr>
      <w:r w:rsidRPr="00CD7438">
        <w:rPr>
          <w:highlight w:val="yellow"/>
          <w:lang w:val="en-GB"/>
        </w:rPr>
        <w:t xml:space="preserve">Paper [1] proposes to modify </w:t>
      </w:r>
      <w:ins w:id="267" w:author="Microsoft Office User" w:date="2018-10-21T06:33:00Z">
        <w:r w:rsidR="006F2457">
          <w:rPr>
            <w:highlight w:val="yellow"/>
            <w:lang w:val="en-GB"/>
          </w:rPr>
          <w:t>the</w:t>
        </w:r>
      </w:ins>
      <w:ins w:id="268" w:author="Microsoft Office User" w:date="2018-10-21T06:34:00Z">
        <w:r w:rsidR="006F2457">
          <w:rPr>
            <w:highlight w:val="yellow"/>
            <w:lang w:val="en-GB"/>
          </w:rPr>
          <w:t>ir</w:t>
        </w:r>
      </w:ins>
      <w:ins w:id="269" w:author="Microsoft Office User" w:date="2018-10-21T06:33:00Z">
        <w:r w:rsidR="006F2457">
          <w:rPr>
            <w:highlight w:val="yellow"/>
            <w:lang w:val="en-GB"/>
          </w:rPr>
          <w:t xml:space="preserve"> </w:t>
        </w:r>
        <w:proofErr w:type="spellStart"/>
        <w:r w:rsidR="006F2457">
          <w:rPr>
            <w:highlight w:val="yellow"/>
            <w:lang w:val="en-GB"/>
          </w:rPr>
          <w:t>subword</w:t>
        </w:r>
        <w:proofErr w:type="spellEnd"/>
        <w:r w:rsidR="006F2457">
          <w:rPr>
            <w:highlight w:val="yellow"/>
            <w:lang w:val="en-GB"/>
          </w:rPr>
          <w:t xml:space="preserve"> </w:t>
        </w:r>
      </w:ins>
      <w:r w:rsidRPr="00CD7438">
        <w:rPr>
          <w:highlight w:val="yellow"/>
          <w:lang w:val="en-GB"/>
        </w:rPr>
        <w:t>splitting algorithm by keeping together unknown parts of a word (i.e., without splitting them) to be able then to process them differently.</w:t>
      </w:r>
    </w:p>
    <w:p w:rsidR="00181B0C" w:rsidRPr="00CD7438" w:rsidRDefault="00536188" w:rsidP="00181B0C">
      <w:pPr>
        <w:rPr>
          <w:lang w:val="en-GB"/>
        </w:rPr>
      </w:pPr>
      <w:ins w:id="270" w:author="Microsoft Office User" w:date="2018-10-21T06:39:00Z">
        <w:r>
          <w:rPr>
            <w:highlight w:val="yellow"/>
            <w:lang w:val="en-GB"/>
          </w:rPr>
          <w:t>In many languages, o</w:t>
        </w:r>
      </w:ins>
      <w:del w:id="271" w:author="Microsoft Office User" w:date="2018-10-21T06:39:00Z">
        <w:r w:rsidR="00181B0C" w:rsidRPr="00CD7438" w:rsidDel="00536188">
          <w:rPr>
            <w:highlight w:val="yellow"/>
            <w:lang w:val="en-GB"/>
          </w:rPr>
          <w:delText>O</w:delText>
        </w:r>
      </w:del>
      <w:r w:rsidR="00181B0C" w:rsidRPr="00CD7438">
        <w:rPr>
          <w:highlight w:val="yellow"/>
          <w:lang w:val="en-GB"/>
        </w:rPr>
        <w:t xml:space="preserve">ne of the approaches </w:t>
      </w:r>
      <w:ins w:id="272" w:author="Microsoft Office User" w:date="2018-10-21T06:37:00Z">
        <w:r w:rsidR="00DE5555">
          <w:rPr>
            <w:highlight w:val="yellow"/>
            <w:lang w:val="en-GB"/>
          </w:rPr>
          <w:t xml:space="preserve">used </w:t>
        </w:r>
      </w:ins>
      <w:r w:rsidR="00181B0C" w:rsidRPr="00CD7438">
        <w:rPr>
          <w:highlight w:val="yellow"/>
          <w:lang w:val="en-GB"/>
        </w:rPr>
        <w:t xml:space="preserve">for translation of </w:t>
      </w:r>
      <w:ins w:id="273" w:author="Microsoft Office User" w:date="2018-10-21T06:38:00Z">
        <w:r w:rsidR="00406AC0">
          <w:rPr>
            <w:highlight w:val="yellow"/>
            <w:lang w:val="en-GB"/>
          </w:rPr>
          <w:t xml:space="preserve">some kinds of </w:t>
        </w:r>
      </w:ins>
      <w:r w:rsidR="00181B0C" w:rsidRPr="00CD7438">
        <w:rPr>
          <w:highlight w:val="yellow"/>
          <w:lang w:val="en-GB"/>
        </w:rPr>
        <w:t>named-entities</w:t>
      </w:r>
      <w:del w:id="274" w:author="Microsoft Office User" w:date="2018-10-21T06:38:00Z">
        <w:r w:rsidR="00181B0C" w:rsidRPr="00CD7438" w:rsidDel="00536188">
          <w:rPr>
            <w:highlight w:val="yellow"/>
            <w:lang w:val="en-GB"/>
          </w:rPr>
          <w:delText xml:space="preserve"> </w:delText>
        </w:r>
      </w:del>
      <w:ins w:id="275" w:author="Microsoft Office User" w:date="2018-10-21T06:38:00Z">
        <w:r>
          <w:rPr>
            <w:highlight w:val="yellow"/>
            <w:lang w:val="en-GB"/>
          </w:rPr>
          <w:t xml:space="preserve"> </w:t>
        </w:r>
      </w:ins>
      <w:r w:rsidR="00181B0C" w:rsidRPr="00CD7438">
        <w:rPr>
          <w:highlight w:val="yellow"/>
          <w:lang w:val="en-GB"/>
        </w:rPr>
        <w:t xml:space="preserve">is </w:t>
      </w:r>
      <w:ins w:id="276" w:author="Microsoft Office User" w:date="2018-10-21T06:37:00Z">
        <w:r w:rsidR="00DE5555">
          <w:rPr>
            <w:highlight w:val="yellow"/>
            <w:lang w:val="en-GB"/>
          </w:rPr>
          <w:t xml:space="preserve">phonetic </w:t>
        </w:r>
      </w:ins>
      <w:r w:rsidR="00181B0C" w:rsidRPr="00CD7438">
        <w:rPr>
          <w:highlight w:val="yellow"/>
          <w:lang w:val="en-GB"/>
        </w:rPr>
        <w:t>transliteration. In [trans2017], a successful use of neural networks for transliteration is described.</w:t>
      </w:r>
    </w:p>
    <w:p w:rsidR="00C848E5" w:rsidRPr="00CD7438" w:rsidRDefault="00C848E5" w:rsidP="00B319F6">
      <w:pPr>
        <w:pStyle w:val="Heading1"/>
        <w:rPr>
          <w:lang w:val="en-GB"/>
        </w:rPr>
      </w:pPr>
      <w:r w:rsidRPr="00CD7438">
        <w:rPr>
          <w:lang w:val="en-GB"/>
        </w:rPr>
        <w:t>PRPE Segmentation Algorithm</w:t>
      </w:r>
    </w:p>
    <w:p w:rsidR="00C848E5" w:rsidRPr="00CD7438" w:rsidRDefault="0024200C" w:rsidP="00B319F6">
      <w:pPr>
        <w:pStyle w:val="Heading2"/>
        <w:rPr>
          <w:lang w:val="en-GB"/>
        </w:rPr>
      </w:pPr>
      <w:r w:rsidRPr="00CD7438">
        <w:rPr>
          <w:lang w:val="en-GB"/>
        </w:rPr>
        <w:t>General Description</w:t>
      </w:r>
    </w:p>
    <w:p w:rsidR="00C848E5" w:rsidRPr="00CD7438" w:rsidRDefault="002324F2" w:rsidP="00C848E5">
      <w:pPr>
        <w:pStyle w:val="p1a"/>
        <w:rPr>
          <w:lang w:val="en-GB"/>
        </w:rPr>
      </w:pPr>
      <w:r w:rsidRPr="00CD7438">
        <w:rPr>
          <w:lang w:val="en-GB"/>
        </w:rPr>
        <w:t xml:space="preserve">This section describes the basic principles of the proposed Prefix-Root-Postfix-Encoding (PRPE) </w:t>
      </w:r>
      <w:r w:rsidR="00797CC6" w:rsidRPr="00CD7438">
        <w:rPr>
          <w:lang w:val="en-GB"/>
        </w:rPr>
        <w:t>algorithm</w:t>
      </w:r>
      <w:r w:rsidR="00D9423A" w:rsidRPr="00CD7438">
        <w:rPr>
          <w:rStyle w:val="FootnoteReference"/>
          <w:lang w:val="en-GB"/>
        </w:rPr>
        <w:footnoteReference w:id="4"/>
      </w:r>
      <w:r w:rsidR="00D9423A" w:rsidRPr="00CD7438">
        <w:rPr>
          <w:lang w:val="en-GB"/>
        </w:rPr>
        <w:t xml:space="preserve"> </w:t>
      </w:r>
      <w:r w:rsidR="00797CC6" w:rsidRPr="00CD7438">
        <w:rPr>
          <w:lang w:val="en-GB"/>
        </w:rPr>
        <w:t>(see a segmentation example in Table 4)</w:t>
      </w:r>
      <w:r w:rsidR="00071F64" w:rsidRPr="00CD7438">
        <w:rPr>
          <w:lang w:val="en-GB"/>
        </w:rPr>
        <w:t xml:space="preserve"> </w:t>
      </w:r>
      <w:r w:rsidR="00071F64" w:rsidRPr="00CD7438">
        <w:rPr>
          <w:highlight w:val="yellow"/>
          <w:lang w:val="en-GB"/>
        </w:rPr>
        <w:t xml:space="preserve">as well as a prototype of </w:t>
      </w:r>
      <w:del w:id="277" w:author="Microsoft Office User" w:date="2018-10-21T06:35:00Z">
        <w:r w:rsidR="00071F64" w:rsidRPr="00CD7438" w:rsidDel="00583319">
          <w:rPr>
            <w:highlight w:val="yellow"/>
            <w:lang w:val="en-GB"/>
          </w:rPr>
          <w:delText xml:space="preserve">specific </w:delText>
        </w:r>
      </w:del>
      <w:r w:rsidR="00071F64" w:rsidRPr="00CD7438">
        <w:rPr>
          <w:highlight w:val="yellow"/>
          <w:lang w:val="en-GB"/>
        </w:rPr>
        <w:t>named</w:t>
      </w:r>
      <w:r w:rsidR="00E53AA2" w:rsidRPr="00CD7438">
        <w:rPr>
          <w:highlight w:val="yellow"/>
          <w:lang w:val="en-GB"/>
        </w:rPr>
        <w:t>-</w:t>
      </w:r>
      <w:r w:rsidR="00071F64" w:rsidRPr="00CD7438">
        <w:rPr>
          <w:highlight w:val="yellow"/>
          <w:lang w:val="en-GB"/>
        </w:rPr>
        <w:t>entit</w:t>
      </w:r>
      <w:r w:rsidR="00E53AA2" w:rsidRPr="00CD7438">
        <w:rPr>
          <w:highlight w:val="yellow"/>
          <w:lang w:val="en-GB"/>
        </w:rPr>
        <w:t>y</w:t>
      </w:r>
      <w:r w:rsidR="00071F64" w:rsidRPr="00CD7438">
        <w:rPr>
          <w:highlight w:val="yellow"/>
          <w:lang w:val="en-GB"/>
        </w:rPr>
        <w:t xml:space="preserve"> </w:t>
      </w:r>
      <w:ins w:id="278" w:author="Microsoft Office User" w:date="2018-10-21T06:35:00Z">
        <w:r w:rsidR="00583319">
          <w:rPr>
            <w:highlight w:val="yellow"/>
            <w:lang w:val="en-GB"/>
          </w:rPr>
          <w:t xml:space="preserve">specific </w:t>
        </w:r>
      </w:ins>
      <w:r w:rsidR="00E53AA2" w:rsidRPr="00CD7438">
        <w:rPr>
          <w:highlight w:val="yellow"/>
          <w:lang w:val="en-GB"/>
        </w:rPr>
        <w:t>processing</w:t>
      </w:r>
      <w:r w:rsidR="00071F64" w:rsidRPr="00CD7438">
        <w:rPr>
          <w:rStyle w:val="FootnoteReference"/>
          <w:highlight w:val="yellow"/>
          <w:lang w:val="en-GB"/>
        </w:rPr>
        <w:footnoteReference w:id="5"/>
      </w:r>
      <w:r w:rsidR="00797CC6" w:rsidRPr="00CD7438">
        <w:rPr>
          <w:lang w:val="en-GB"/>
        </w:rPr>
        <w:t xml:space="preserve">. </w:t>
      </w:r>
      <w:r w:rsidRPr="00CD7438">
        <w:rPr>
          <w:lang w:val="en-GB"/>
        </w:rPr>
        <w:t>The main motivation for the algorithm is the belief that splitting away roots from words would produce more meaningful parallel sequences for machine translation (as with morphology-driven splitting, see section 2.2)</w:t>
      </w:r>
      <w:r w:rsidR="0049265A" w:rsidRPr="00CD7438">
        <w:rPr>
          <w:lang w:val="en-GB"/>
        </w:rPr>
        <w:t>,</w:t>
      </w:r>
      <w:r w:rsidRPr="00CD7438">
        <w:rPr>
          <w:lang w:val="en-GB"/>
        </w:rPr>
        <w:t xml:space="preserve"> thus increasing the quality of machine translation. But the goal of PRPE is to obtain such a segmentation based primarily on the statistics of the training data, using a bare minimum of language specific knowledge (contrast this with a language-specific morphological analyser, which would be hand-crafted using a large number of language-specific rules based on a linguistically motivated analysis of the morphological processes at work in a given language).</w:t>
      </w:r>
    </w:p>
    <w:p w:rsidR="002324F2" w:rsidRPr="00CD7438" w:rsidRDefault="002324F2" w:rsidP="002324F2">
      <w:pPr>
        <w:rPr>
          <w:lang w:val="en-GB"/>
        </w:rPr>
      </w:pPr>
      <w:r w:rsidRPr="00CD7438">
        <w:rPr>
          <w:lang w:val="en-GB"/>
        </w:rPr>
        <w:lastRenderedPageBreak/>
        <w:t>The basic principle underlying PRPE comes from the BPE algorithm – to learn the most frequent character sequences and then use them to segment words in a text. The main idea added is to take the most frequent left and right substrings of words instead of any character sequences</w:t>
      </w:r>
      <w:r w:rsidR="0049265A" w:rsidRPr="00CD7438">
        <w:rPr>
          <w:lang w:val="en-GB"/>
        </w:rPr>
        <w:t>,</w:t>
      </w:r>
      <w:r w:rsidRPr="00CD7438">
        <w:rPr>
          <w:lang w:val="en-GB"/>
        </w:rPr>
        <w:t xml:space="preserve"> regarding left substrings as potential prefixes and roots, but right substrings as potential postfixes. Then these potential building blocks (prefixes, roots, postfixes) are combined together in a special way to constitute words</w:t>
      </w:r>
      <w:r w:rsidR="0049265A" w:rsidRPr="00CD7438">
        <w:rPr>
          <w:lang w:val="en-GB"/>
        </w:rPr>
        <w:t xml:space="preserve"> </w:t>
      </w:r>
      <w:r w:rsidR="00A724DA" w:rsidRPr="00CD7438">
        <w:rPr>
          <w:lang w:val="en-GB"/>
        </w:rPr>
        <w:t>–</w:t>
      </w:r>
      <w:r w:rsidRPr="00CD7438">
        <w:rPr>
          <w:lang w:val="en-GB"/>
        </w:rPr>
        <w:t xml:space="preserve"> thus performing segmentation. As a result, a close-to-morphological segmentation is obtained. For better results, the PRPE algorithm should be complemented with a small </w:t>
      </w:r>
      <w:ins w:id="279" w:author="Microsoft Office User" w:date="2018-10-21T06:57:00Z">
        <w:r w:rsidR="00F4600B">
          <w:rPr>
            <w:lang w:val="en-GB"/>
          </w:rPr>
          <w:t xml:space="preserve">number of </w:t>
        </w:r>
      </w:ins>
      <w:r w:rsidRPr="00CD7438">
        <w:rPr>
          <w:lang w:val="en-GB"/>
        </w:rPr>
        <w:t xml:space="preserve">language specific </w:t>
      </w:r>
      <w:ins w:id="280" w:author="Microsoft Office User" w:date="2018-10-21T06:57:00Z">
        <w:r w:rsidR="00F4600B">
          <w:rPr>
            <w:lang w:val="en-GB"/>
          </w:rPr>
          <w:t>heuristics</w:t>
        </w:r>
      </w:ins>
      <w:del w:id="281" w:author="Microsoft Office User" w:date="2018-10-21T06:57:00Z">
        <w:r w:rsidRPr="00CD7438" w:rsidDel="00F4600B">
          <w:rPr>
            <w:lang w:val="en-GB"/>
          </w:rPr>
          <w:delText>part</w:delText>
        </w:r>
      </w:del>
      <w:r w:rsidRPr="00CD7438">
        <w:rPr>
          <w:lang w:val="en-GB"/>
        </w:rPr>
        <w:t>. Instead of complicated probability computations, in PRPE we use substring frequencies and lists of substrings specifically ranked according to frequencies.</w:t>
      </w:r>
    </w:p>
    <w:p w:rsidR="00B319F6" w:rsidRPr="00CD7438" w:rsidRDefault="00B319F6" w:rsidP="002324F2">
      <w:pPr>
        <w:rPr>
          <w:lang w:val="en-GB"/>
        </w:rPr>
      </w:pPr>
    </w:p>
    <w:p w:rsidR="00797CC6" w:rsidRPr="00091914" w:rsidRDefault="00797CC6" w:rsidP="00B319F6">
      <w:pPr>
        <w:pStyle w:val="Table"/>
        <w:rPr>
          <w:highlight w:val="yellow"/>
          <w:lang w:val="en-GB"/>
        </w:rPr>
      </w:pPr>
      <w:r w:rsidRPr="00091914">
        <w:rPr>
          <w:b/>
          <w:highlight w:val="yellow"/>
          <w:lang w:val="en-GB"/>
        </w:rPr>
        <w:t>Table 4.</w:t>
      </w:r>
      <w:r w:rsidRPr="00091914">
        <w:rPr>
          <w:highlight w:val="yellow"/>
          <w:lang w:val="en-GB"/>
        </w:rPr>
        <w:t xml:space="preserve"> A segmentation example with PRPE.</w:t>
      </w:r>
      <w:r w:rsidR="00810039" w:rsidRPr="00091914">
        <w:rPr>
          <w:highlight w:val="yellow"/>
          <w:lang w:val="en-GB"/>
        </w:rPr>
        <w:t xml:space="preserve"> </w:t>
      </w:r>
      <w:r w:rsidR="002051B5" w:rsidRPr="00091914">
        <w:rPr>
          <w:highlight w:val="yellow"/>
          <w:lang w:val="en-GB"/>
        </w:rPr>
        <w:t xml:space="preserve">Linguistically, morphological splitting is similar in Latvian and English. The two main differences for Latvian: 1) substantially more </w:t>
      </w:r>
      <w:proofErr w:type="spellStart"/>
      <w:r w:rsidR="002051B5" w:rsidRPr="00091914">
        <w:rPr>
          <w:highlight w:val="yellow"/>
          <w:lang w:val="en-GB"/>
        </w:rPr>
        <w:t>inflectedness</w:t>
      </w:r>
      <w:proofErr w:type="spellEnd"/>
      <w:r w:rsidR="002051B5" w:rsidRPr="00091914">
        <w:rPr>
          <w:highlight w:val="yellow"/>
          <w:lang w:val="en-GB"/>
        </w:rPr>
        <w:t xml:space="preserve"> = many more systematically varying </w:t>
      </w:r>
      <w:proofErr w:type="gramStart"/>
      <w:r w:rsidR="002051B5" w:rsidRPr="00091914">
        <w:rPr>
          <w:highlight w:val="yellow"/>
          <w:lang w:val="en-GB"/>
        </w:rPr>
        <w:t>word</w:t>
      </w:r>
      <w:proofErr w:type="gramEnd"/>
      <w:r w:rsidR="002051B5" w:rsidRPr="00091914">
        <w:rPr>
          <w:highlight w:val="yellow"/>
          <w:lang w:val="en-GB"/>
        </w:rPr>
        <w:t xml:space="preserve"> endings; and 2) word roots almost always end with a consonant.</w:t>
      </w:r>
    </w:p>
    <w:tbl>
      <w:tblPr>
        <w:tblW w:w="6886" w:type="dxa"/>
        <w:jc w:val="center"/>
        <w:tblLayout w:type="fixed"/>
        <w:tblCellMar>
          <w:left w:w="70" w:type="dxa"/>
          <w:right w:w="70" w:type="dxa"/>
        </w:tblCellMar>
        <w:tblLook w:val="0000" w:firstRow="0" w:lastRow="0" w:firstColumn="0" w:lastColumn="0" w:noHBand="0" w:noVBand="0"/>
      </w:tblPr>
      <w:tblGrid>
        <w:gridCol w:w="1118"/>
        <w:gridCol w:w="5768"/>
      </w:tblGrid>
      <w:tr w:rsidR="00797CC6" w:rsidRPr="00091914" w:rsidTr="00DC0216">
        <w:trPr>
          <w:jc w:val="center"/>
        </w:trPr>
        <w:tc>
          <w:tcPr>
            <w:tcW w:w="1118" w:type="dxa"/>
            <w:tcBorders>
              <w:top w:val="single" w:sz="12" w:space="0" w:color="000000"/>
              <w:bottom w:val="single" w:sz="6" w:space="0" w:color="000000"/>
            </w:tcBorders>
          </w:tcPr>
          <w:p w:rsidR="00797CC6" w:rsidRPr="00091914" w:rsidRDefault="00797CC6" w:rsidP="00B319F6">
            <w:pPr>
              <w:pStyle w:val="Table"/>
              <w:rPr>
                <w:b/>
                <w:highlight w:val="yellow"/>
                <w:lang w:val="en-GB"/>
              </w:rPr>
            </w:pPr>
            <w:r w:rsidRPr="00091914">
              <w:rPr>
                <w:b/>
                <w:highlight w:val="yellow"/>
                <w:lang w:val="en-GB"/>
              </w:rPr>
              <w:t>Language</w:t>
            </w:r>
          </w:p>
        </w:tc>
        <w:tc>
          <w:tcPr>
            <w:tcW w:w="5768" w:type="dxa"/>
            <w:tcBorders>
              <w:top w:val="single" w:sz="12" w:space="0" w:color="000000"/>
              <w:bottom w:val="single" w:sz="6" w:space="0" w:color="000000"/>
            </w:tcBorders>
          </w:tcPr>
          <w:p w:rsidR="00797CC6" w:rsidRPr="00091914" w:rsidRDefault="00797CC6" w:rsidP="00B319F6">
            <w:pPr>
              <w:pStyle w:val="Table"/>
              <w:rPr>
                <w:b/>
                <w:highlight w:val="yellow"/>
                <w:lang w:val="en-GB"/>
              </w:rPr>
            </w:pPr>
            <w:r w:rsidRPr="00091914">
              <w:rPr>
                <w:b/>
                <w:highlight w:val="yellow"/>
                <w:lang w:val="en-GB"/>
              </w:rPr>
              <w:t>Segmented Text</w:t>
            </w:r>
          </w:p>
        </w:tc>
      </w:tr>
      <w:tr w:rsidR="007C2BA3" w:rsidRPr="00091914" w:rsidTr="00DC0216">
        <w:trPr>
          <w:trHeight w:val="284"/>
          <w:jc w:val="center"/>
        </w:trPr>
        <w:tc>
          <w:tcPr>
            <w:tcW w:w="1118" w:type="dxa"/>
            <w:vAlign w:val="center"/>
          </w:tcPr>
          <w:p w:rsidR="007C2BA3" w:rsidRPr="00091914" w:rsidRDefault="007C2BA3" w:rsidP="007C2BA3">
            <w:pPr>
              <w:pStyle w:val="Table"/>
              <w:rPr>
                <w:highlight w:val="yellow"/>
                <w:lang w:val="en-GB"/>
              </w:rPr>
            </w:pPr>
            <w:r w:rsidRPr="00091914">
              <w:rPr>
                <w:highlight w:val="yellow"/>
                <w:lang w:val="en-GB"/>
              </w:rPr>
              <w:t>English</w:t>
            </w:r>
          </w:p>
        </w:tc>
        <w:tc>
          <w:tcPr>
            <w:tcW w:w="5768" w:type="dxa"/>
            <w:vAlign w:val="center"/>
          </w:tcPr>
          <w:p w:rsidR="007C2BA3" w:rsidRPr="00091914" w:rsidRDefault="007C2BA3" w:rsidP="007C2BA3">
            <w:pPr>
              <w:pStyle w:val="Table"/>
              <w:rPr>
                <w:highlight w:val="yellow"/>
                <w:lang w:val="en-GB"/>
              </w:rPr>
            </w:pPr>
            <w:r w:rsidRPr="00091914">
              <w:rPr>
                <w:highlight w:val="yellow"/>
                <w:lang w:val="en-GB"/>
              </w:rPr>
              <w:t xml:space="preserve">fluid was rapidly </w:t>
            </w:r>
            <w:proofErr w:type="spellStart"/>
            <w:r w:rsidRPr="00091914">
              <w:rPr>
                <w:highlight w:val="yellow"/>
                <w:lang w:val="en-GB"/>
              </w:rPr>
              <w:t>accumulat</w:t>
            </w:r>
            <w:proofErr w:type="spellEnd"/>
            <w:r w:rsidRPr="00091914">
              <w:rPr>
                <w:highlight w:val="yellow"/>
                <w:lang w:val="en-GB"/>
              </w:rPr>
              <w:t>–</w:t>
            </w:r>
            <w:proofErr w:type="spellStart"/>
            <w:r w:rsidRPr="00091914">
              <w:rPr>
                <w:highlight w:val="yellow"/>
                <w:lang w:val="en-GB"/>
              </w:rPr>
              <w:t>ing</w:t>
            </w:r>
            <w:proofErr w:type="spellEnd"/>
            <w:r w:rsidRPr="00091914">
              <w:rPr>
                <w:highlight w:val="yellow"/>
                <w:lang w:val="en-GB"/>
              </w:rPr>
              <w:t xml:space="preserve"> in his </w:t>
            </w:r>
            <w:proofErr w:type="gramStart"/>
            <w:r w:rsidRPr="00091914">
              <w:rPr>
                <w:highlight w:val="yellow"/>
                <w:lang w:val="en-GB"/>
              </w:rPr>
              <w:t>brain ,</w:t>
            </w:r>
            <w:proofErr w:type="gramEnd"/>
            <w:r w:rsidRPr="00091914">
              <w:rPr>
                <w:highlight w:val="yellow"/>
                <w:lang w:val="en-GB"/>
              </w:rPr>
              <w:t xml:space="preserve"> but all Latvian doctors would be able to do to help would be to make a bypass operation to divert excess fluid , since a direct </w:t>
            </w:r>
            <w:proofErr w:type="spellStart"/>
            <w:r w:rsidRPr="00091914">
              <w:rPr>
                <w:highlight w:val="yellow"/>
                <w:lang w:val="en-GB"/>
              </w:rPr>
              <w:t>surgic</w:t>
            </w:r>
            <w:proofErr w:type="spellEnd"/>
            <w:r w:rsidRPr="00091914">
              <w:rPr>
                <w:highlight w:val="yellow"/>
                <w:lang w:val="en-GB"/>
              </w:rPr>
              <w:t>–al operation on the tumour was practically un–avail–able .</w:t>
            </w:r>
          </w:p>
        </w:tc>
      </w:tr>
      <w:tr w:rsidR="007C2BA3" w:rsidRPr="00CD7438" w:rsidTr="00DC0216">
        <w:trPr>
          <w:trHeight w:val="284"/>
          <w:jc w:val="center"/>
        </w:trPr>
        <w:tc>
          <w:tcPr>
            <w:tcW w:w="1118" w:type="dxa"/>
            <w:tcBorders>
              <w:bottom w:val="single" w:sz="12" w:space="0" w:color="000000"/>
            </w:tcBorders>
            <w:vAlign w:val="center"/>
          </w:tcPr>
          <w:p w:rsidR="007C2BA3" w:rsidRPr="00091914" w:rsidRDefault="007C2BA3" w:rsidP="007C2BA3">
            <w:pPr>
              <w:pStyle w:val="Table"/>
              <w:rPr>
                <w:highlight w:val="yellow"/>
                <w:lang w:val="en-GB"/>
              </w:rPr>
            </w:pPr>
            <w:r w:rsidRPr="00091914">
              <w:rPr>
                <w:highlight w:val="yellow"/>
                <w:lang w:val="en-GB"/>
              </w:rPr>
              <w:t>Latvian</w:t>
            </w:r>
          </w:p>
        </w:tc>
        <w:tc>
          <w:tcPr>
            <w:tcW w:w="5768" w:type="dxa"/>
            <w:tcBorders>
              <w:bottom w:val="single" w:sz="12" w:space="0" w:color="000000"/>
            </w:tcBorders>
            <w:vAlign w:val="center"/>
          </w:tcPr>
          <w:p w:rsidR="007C2BA3" w:rsidRPr="00CD7438" w:rsidRDefault="007C2BA3" w:rsidP="007C2BA3">
            <w:pPr>
              <w:pStyle w:val="Table"/>
              <w:rPr>
                <w:lang w:val="en-GB"/>
              </w:rPr>
            </w:pPr>
            <w:proofErr w:type="spellStart"/>
            <w:r w:rsidRPr="00091914">
              <w:rPr>
                <w:highlight w:val="yellow"/>
                <w:lang w:val="en-GB"/>
              </w:rPr>
              <w:t>strauji</w:t>
            </w:r>
            <w:proofErr w:type="spellEnd"/>
            <w:r w:rsidRPr="00091914">
              <w:rPr>
                <w:highlight w:val="yellow"/>
                <w:lang w:val="en-GB"/>
              </w:rPr>
              <w:t xml:space="preserve"> </w:t>
            </w:r>
            <w:proofErr w:type="spellStart"/>
            <w:r w:rsidRPr="00091914">
              <w:rPr>
                <w:highlight w:val="yellow"/>
                <w:lang w:val="en-GB"/>
              </w:rPr>
              <w:t>krāj</w:t>
            </w:r>
            <w:proofErr w:type="spellEnd"/>
            <w:r w:rsidRPr="00091914">
              <w:rPr>
                <w:highlight w:val="yellow"/>
                <w:lang w:val="en-GB"/>
              </w:rPr>
              <w:t xml:space="preserve">–as </w:t>
            </w:r>
            <w:proofErr w:type="spellStart"/>
            <w:r w:rsidRPr="00091914">
              <w:rPr>
                <w:highlight w:val="yellow"/>
                <w:lang w:val="en-GB"/>
              </w:rPr>
              <w:t>šķidr</w:t>
            </w:r>
            <w:proofErr w:type="spellEnd"/>
            <w:r w:rsidRPr="00091914">
              <w:rPr>
                <w:highlight w:val="yellow"/>
                <w:lang w:val="en-GB"/>
              </w:rPr>
              <w:t xml:space="preserve">–ums </w:t>
            </w:r>
            <w:proofErr w:type="spellStart"/>
            <w:r w:rsidRPr="00091914">
              <w:rPr>
                <w:highlight w:val="yellow"/>
                <w:lang w:val="en-GB"/>
              </w:rPr>
              <w:t>galv</w:t>
            </w:r>
            <w:proofErr w:type="spellEnd"/>
            <w:r w:rsidRPr="00091914">
              <w:rPr>
                <w:highlight w:val="yellow"/>
                <w:lang w:val="en-GB"/>
              </w:rPr>
              <w:t xml:space="preserve">–as </w:t>
            </w:r>
            <w:proofErr w:type="spellStart"/>
            <w:r w:rsidRPr="00091914">
              <w:rPr>
                <w:highlight w:val="yellow"/>
                <w:lang w:val="en-GB"/>
              </w:rPr>
              <w:t>smadzen</w:t>
            </w:r>
            <w:proofErr w:type="spellEnd"/>
            <w:r w:rsidRPr="00091914">
              <w:rPr>
                <w:highlight w:val="yellow"/>
                <w:lang w:val="en-GB"/>
              </w:rPr>
              <w:t>–</w:t>
            </w:r>
            <w:proofErr w:type="spellStart"/>
            <w:proofErr w:type="gramStart"/>
            <w:r w:rsidRPr="00091914">
              <w:rPr>
                <w:highlight w:val="yellow"/>
                <w:lang w:val="en-GB"/>
              </w:rPr>
              <w:t>ēs</w:t>
            </w:r>
            <w:proofErr w:type="spellEnd"/>
            <w:r w:rsidRPr="00091914">
              <w:rPr>
                <w:highlight w:val="yellow"/>
                <w:lang w:val="en-GB"/>
              </w:rPr>
              <w:t xml:space="preserve"> ,</w:t>
            </w:r>
            <w:proofErr w:type="gramEnd"/>
            <w:r w:rsidRPr="00091914">
              <w:rPr>
                <w:highlight w:val="yellow"/>
                <w:lang w:val="en-GB"/>
              </w:rPr>
              <w:t xml:space="preserve"> bet </w:t>
            </w:r>
            <w:proofErr w:type="spellStart"/>
            <w:r w:rsidRPr="00091914">
              <w:rPr>
                <w:highlight w:val="yellow"/>
                <w:lang w:val="en-GB"/>
              </w:rPr>
              <w:t>viss</w:t>
            </w:r>
            <w:proofErr w:type="spellEnd"/>
            <w:r w:rsidRPr="00091914">
              <w:rPr>
                <w:highlight w:val="yellow"/>
                <w:lang w:val="en-GB"/>
              </w:rPr>
              <w:t xml:space="preserve"> , ko </w:t>
            </w:r>
            <w:proofErr w:type="spellStart"/>
            <w:r w:rsidRPr="00091914">
              <w:rPr>
                <w:highlight w:val="yellow"/>
                <w:lang w:val="en-GB"/>
              </w:rPr>
              <w:t>Latvijā</w:t>
            </w:r>
            <w:proofErr w:type="spellEnd"/>
            <w:r w:rsidRPr="00091914">
              <w:rPr>
                <w:highlight w:val="yellow"/>
                <w:lang w:val="en-GB"/>
              </w:rPr>
              <w:t xml:space="preserve"> </w:t>
            </w:r>
            <w:proofErr w:type="spellStart"/>
            <w:r w:rsidRPr="00091914">
              <w:rPr>
                <w:highlight w:val="yellow"/>
                <w:lang w:val="en-GB"/>
              </w:rPr>
              <w:t>ārst</w:t>
            </w:r>
            <w:proofErr w:type="spellEnd"/>
            <w:r w:rsidRPr="00091914">
              <w:rPr>
                <w:highlight w:val="yellow"/>
                <w:lang w:val="en-GB"/>
              </w:rPr>
              <w:t>–</w:t>
            </w:r>
            <w:proofErr w:type="spellStart"/>
            <w:r w:rsidRPr="00091914">
              <w:rPr>
                <w:highlight w:val="yellow"/>
                <w:lang w:val="en-GB"/>
              </w:rPr>
              <w:t>i</w:t>
            </w:r>
            <w:proofErr w:type="spellEnd"/>
            <w:r w:rsidRPr="00091914">
              <w:rPr>
                <w:highlight w:val="yellow"/>
                <w:lang w:val="en-GB"/>
              </w:rPr>
              <w:t xml:space="preserve"> var </w:t>
            </w:r>
            <w:proofErr w:type="spellStart"/>
            <w:r w:rsidRPr="00091914">
              <w:rPr>
                <w:highlight w:val="yellow"/>
                <w:lang w:val="en-GB"/>
              </w:rPr>
              <w:t>palīdzēt</w:t>
            </w:r>
            <w:proofErr w:type="spellEnd"/>
            <w:r w:rsidRPr="00091914">
              <w:rPr>
                <w:highlight w:val="yellow"/>
                <w:lang w:val="en-GB"/>
              </w:rPr>
              <w:t xml:space="preserve"> , </w:t>
            </w:r>
            <w:proofErr w:type="spellStart"/>
            <w:r w:rsidRPr="00091914">
              <w:rPr>
                <w:highlight w:val="yellow"/>
                <w:lang w:val="en-GB"/>
              </w:rPr>
              <w:t>ir</w:t>
            </w:r>
            <w:proofErr w:type="spellEnd"/>
            <w:r w:rsidRPr="00091914">
              <w:rPr>
                <w:highlight w:val="yellow"/>
                <w:lang w:val="en-GB"/>
              </w:rPr>
              <w:t xml:space="preserve"> </w:t>
            </w:r>
            <w:proofErr w:type="spellStart"/>
            <w:r w:rsidRPr="00091914">
              <w:rPr>
                <w:highlight w:val="yellow"/>
                <w:lang w:val="en-GB"/>
              </w:rPr>
              <w:t>veikt</w:t>
            </w:r>
            <w:proofErr w:type="spellEnd"/>
            <w:r w:rsidRPr="00091914">
              <w:rPr>
                <w:highlight w:val="yellow"/>
                <w:lang w:val="en-GB"/>
              </w:rPr>
              <w:t xml:space="preserve"> </w:t>
            </w:r>
            <w:proofErr w:type="spellStart"/>
            <w:r w:rsidRPr="00091914">
              <w:rPr>
                <w:highlight w:val="yellow"/>
                <w:lang w:val="en-GB"/>
              </w:rPr>
              <w:t>šuntēšan</w:t>
            </w:r>
            <w:proofErr w:type="spellEnd"/>
            <w:r w:rsidRPr="00091914">
              <w:rPr>
                <w:highlight w:val="yellow"/>
                <w:lang w:val="en-GB"/>
              </w:rPr>
              <w:t xml:space="preserve">–as </w:t>
            </w:r>
            <w:proofErr w:type="spellStart"/>
            <w:r w:rsidRPr="00091914">
              <w:rPr>
                <w:highlight w:val="yellow"/>
                <w:lang w:val="en-GB"/>
              </w:rPr>
              <w:t>operāciju</w:t>
            </w:r>
            <w:proofErr w:type="spellEnd"/>
            <w:r w:rsidRPr="00091914">
              <w:rPr>
                <w:highlight w:val="yellow"/>
                <w:lang w:val="en-GB"/>
              </w:rPr>
              <w:t xml:space="preserve"> </w:t>
            </w:r>
            <w:proofErr w:type="spellStart"/>
            <w:r w:rsidRPr="00091914">
              <w:rPr>
                <w:highlight w:val="yellow"/>
                <w:lang w:val="en-GB"/>
              </w:rPr>
              <w:t>lai</w:t>
            </w:r>
            <w:proofErr w:type="spellEnd"/>
            <w:r w:rsidRPr="00091914">
              <w:rPr>
                <w:highlight w:val="yellow"/>
                <w:lang w:val="en-GB"/>
              </w:rPr>
              <w:t xml:space="preserve"> </w:t>
            </w:r>
            <w:proofErr w:type="spellStart"/>
            <w:r w:rsidRPr="00091914">
              <w:rPr>
                <w:highlight w:val="yellow"/>
                <w:lang w:val="en-GB"/>
              </w:rPr>
              <w:t>novad</w:t>
            </w:r>
            <w:proofErr w:type="spellEnd"/>
            <w:r w:rsidRPr="00091914">
              <w:rPr>
                <w:highlight w:val="yellow"/>
                <w:lang w:val="en-GB"/>
              </w:rPr>
              <w:t>–</w:t>
            </w:r>
            <w:proofErr w:type="spellStart"/>
            <w:r w:rsidRPr="00091914">
              <w:rPr>
                <w:highlight w:val="yellow"/>
                <w:lang w:val="en-GB"/>
              </w:rPr>
              <w:t>ītu</w:t>
            </w:r>
            <w:proofErr w:type="spellEnd"/>
            <w:r w:rsidRPr="00091914">
              <w:rPr>
                <w:highlight w:val="yellow"/>
                <w:lang w:val="en-GB"/>
              </w:rPr>
              <w:t xml:space="preserve"> </w:t>
            </w:r>
            <w:proofErr w:type="spellStart"/>
            <w:r w:rsidRPr="00091914">
              <w:rPr>
                <w:highlight w:val="yellow"/>
                <w:lang w:val="en-GB"/>
              </w:rPr>
              <w:t>liek</w:t>
            </w:r>
            <w:proofErr w:type="spellEnd"/>
            <w:r w:rsidRPr="00091914">
              <w:rPr>
                <w:highlight w:val="yellow"/>
                <w:lang w:val="en-GB"/>
              </w:rPr>
              <w:t xml:space="preserve">–o </w:t>
            </w:r>
            <w:proofErr w:type="spellStart"/>
            <w:r w:rsidRPr="00091914">
              <w:rPr>
                <w:highlight w:val="yellow"/>
                <w:lang w:val="en-GB"/>
              </w:rPr>
              <w:t>šķidr</w:t>
            </w:r>
            <w:proofErr w:type="spellEnd"/>
            <w:r w:rsidRPr="00091914">
              <w:rPr>
                <w:highlight w:val="yellow"/>
                <w:lang w:val="en-GB"/>
              </w:rPr>
              <w:t>–</w:t>
            </w:r>
            <w:proofErr w:type="spellStart"/>
            <w:r w:rsidRPr="00091914">
              <w:rPr>
                <w:highlight w:val="yellow"/>
                <w:lang w:val="en-GB"/>
              </w:rPr>
              <w:t>umu</w:t>
            </w:r>
            <w:proofErr w:type="spellEnd"/>
            <w:r w:rsidRPr="00091914">
              <w:rPr>
                <w:highlight w:val="yellow"/>
                <w:lang w:val="en-GB"/>
              </w:rPr>
              <w:t xml:space="preserve"> , jo </w:t>
            </w:r>
            <w:proofErr w:type="spellStart"/>
            <w:r w:rsidRPr="00091914">
              <w:rPr>
                <w:highlight w:val="yellow"/>
                <w:lang w:val="en-GB"/>
              </w:rPr>
              <w:t>tieš</w:t>
            </w:r>
            <w:proofErr w:type="spellEnd"/>
            <w:r w:rsidRPr="00091914">
              <w:rPr>
                <w:highlight w:val="yellow"/>
                <w:lang w:val="en-GB"/>
              </w:rPr>
              <w:t xml:space="preserve">–ai </w:t>
            </w:r>
            <w:proofErr w:type="spellStart"/>
            <w:r w:rsidRPr="00091914">
              <w:rPr>
                <w:highlight w:val="yellow"/>
                <w:lang w:val="en-GB"/>
              </w:rPr>
              <w:t>ķirurģisk</w:t>
            </w:r>
            <w:proofErr w:type="spellEnd"/>
            <w:r w:rsidRPr="00091914">
              <w:rPr>
                <w:highlight w:val="yellow"/>
                <w:lang w:val="en-GB"/>
              </w:rPr>
              <w:t xml:space="preserve">–ai </w:t>
            </w:r>
            <w:proofErr w:type="spellStart"/>
            <w:r w:rsidRPr="00091914">
              <w:rPr>
                <w:highlight w:val="yellow"/>
                <w:lang w:val="en-GB"/>
              </w:rPr>
              <w:t>darbībai</w:t>
            </w:r>
            <w:proofErr w:type="spellEnd"/>
            <w:r w:rsidRPr="00091914">
              <w:rPr>
                <w:highlight w:val="yellow"/>
                <w:lang w:val="en-GB"/>
              </w:rPr>
              <w:t xml:space="preserve"> </w:t>
            </w:r>
            <w:proofErr w:type="spellStart"/>
            <w:r w:rsidRPr="00091914">
              <w:rPr>
                <w:highlight w:val="yellow"/>
                <w:lang w:val="en-GB"/>
              </w:rPr>
              <w:t>audz</w:t>
            </w:r>
            <w:proofErr w:type="spellEnd"/>
            <w:r w:rsidRPr="00091914">
              <w:rPr>
                <w:highlight w:val="yellow"/>
                <w:lang w:val="en-GB"/>
              </w:rPr>
              <w:t>–</w:t>
            </w:r>
            <w:proofErr w:type="spellStart"/>
            <w:r w:rsidRPr="00091914">
              <w:rPr>
                <w:highlight w:val="yellow"/>
                <w:lang w:val="en-GB"/>
              </w:rPr>
              <w:t>ējs</w:t>
            </w:r>
            <w:proofErr w:type="spellEnd"/>
            <w:r w:rsidRPr="00091914">
              <w:rPr>
                <w:highlight w:val="yellow"/>
                <w:lang w:val="en-GB"/>
              </w:rPr>
              <w:t xml:space="preserve"> </w:t>
            </w:r>
            <w:proofErr w:type="spellStart"/>
            <w:r w:rsidRPr="00091914">
              <w:rPr>
                <w:highlight w:val="yellow"/>
                <w:lang w:val="en-GB"/>
              </w:rPr>
              <w:t>praktiski</w:t>
            </w:r>
            <w:proofErr w:type="spellEnd"/>
            <w:r w:rsidRPr="00091914">
              <w:rPr>
                <w:highlight w:val="yellow"/>
                <w:lang w:val="en-GB"/>
              </w:rPr>
              <w:t xml:space="preserve"> nav </w:t>
            </w:r>
            <w:proofErr w:type="spellStart"/>
            <w:r w:rsidRPr="00091914">
              <w:rPr>
                <w:highlight w:val="yellow"/>
                <w:lang w:val="en-GB"/>
              </w:rPr>
              <w:t>pieejams</w:t>
            </w:r>
            <w:proofErr w:type="spellEnd"/>
            <w:r w:rsidRPr="00091914">
              <w:rPr>
                <w:highlight w:val="yellow"/>
                <w:lang w:val="en-GB"/>
              </w:rPr>
              <w:t xml:space="preserve"> .</w:t>
            </w:r>
          </w:p>
        </w:tc>
      </w:tr>
    </w:tbl>
    <w:p w:rsidR="00797CC6" w:rsidRPr="00CD7438" w:rsidRDefault="00797CC6" w:rsidP="00797CC6">
      <w:pPr>
        <w:rPr>
          <w:lang w:val="en-GB"/>
        </w:rPr>
      </w:pPr>
    </w:p>
    <w:p w:rsidR="002324F2" w:rsidRPr="00CD7438" w:rsidRDefault="002324F2" w:rsidP="002324F2">
      <w:pPr>
        <w:spacing w:before="120"/>
        <w:rPr>
          <w:lang w:val="en-GB"/>
        </w:rPr>
      </w:pPr>
      <w:r w:rsidRPr="00CD7438">
        <w:rPr>
          <w:lang w:val="en-GB"/>
        </w:rPr>
        <w:t>PRPE has two phases:</w:t>
      </w:r>
    </w:p>
    <w:p w:rsidR="002324F2" w:rsidRPr="00CD7438" w:rsidRDefault="002324F2" w:rsidP="008F3734">
      <w:pPr>
        <w:pStyle w:val="Listbul"/>
        <w:rPr>
          <w:lang w:val="en-GB"/>
        </w:rPr>
      </w:pPr>
      <w:r w:rsidRPr="00CD7438">
        <w:rPr>
          <w:lang w:val="en-GB"/>
        </w:rPr>
        <w:t xml:space="preserve">The </w:t>
      </w:r>
      <w:r w:rsidRPr="00CD7438">
        <w:rPr>
          <w:b/>
          <w:lang w:val="en-GB"/>
        </w:rPr>
        <w:t>lea</w:t>
      </w:r>
      <w:r w:rsidRPr="00CD7438">
        <w:rPr>
          <w:lang w:val="en-GB"/>
        </w:rPr>
        <w:t>rning phase, in which ranked lists of main building blocks (potential prefixes, roots and postfixes) are obtained;</w:t>
      </w:r>
    </w:p>
    <w:p w:rsidR="002324F2" w:rsidRPr="00CD7438" w:rsidRDefault="002324F2" w:rsidP="008F3734">
      <w:pPr>
        <w:pStyle w:val="Listbul"/>
        <w:rPr>
          <w:lang w:val="en-GB"/>
        </w:rPr>
      </w:pPr>
      <w:r w:rsidRPr="00CD7438">
        <w:rPr>
          <w:lang w:val="en-GB"/>
        </w:rPr>
        <w:t>The appl</w:t>
      </w:r>
      <w:r w:rsidRPr="00CD7438">
        <w:rPr>
          <w:b/>
          <w:lang w:val="en-GB"/>
        </w:rPr>
        <w:t>ication phase</w:t>
      </w:r>
      <w:r w:rsidRPr="00CD7438">
        <w:rPr>
          <w:lang w:val="en-GB"/>
        </w:rPr>
        <w:t>, in which segmentation is performed using obtained building blocks.</w:t>
      </w:r>
    </w:p>
    <w:p w:rsidR="002324F2" w:rsidRPr="00CD7438" w:rsidRDefault="002324F2" w:rsidP="002324F2">
      <w:pPr>
        <w:rPr>
          <w:lang w:val="en-GB"/>
        </w:rPr>
      </w:pPr>
      <w:r w:rsidRPr="00CD7438">
        <w:rPr>
          <w:lang w:val="en-GB"/>
        </w:rPr>
        <w:t>From the algorithmic perspective, PRPE contributes two main ideas:</w:t>
      </w:r>
    </w:p>
    <w:p w:rsidR="002324F2" w:rsidRPr="00CD7438" w:rsidRDefault="002324F2" w:rsidP="008F3734">
      <w:pPr>
        <w:pStyle w:val="Listbul"/>
        <w:rPr>
          <w:lang w:val="en-GB"/>
        </w:rPr>
      </w:pPr>
      <w:r w:rsidRPr="00CD7438">
        <w:rPr>
          <w:lang w:val="en-GB"/>
        </w:rPr>
        <w:t>The ‘Root alignment’ principle to extract potential roots and other sub-words in the learning phase;</w:t>
      </w:r>
    </w:p>
    <w:p w:rsidR="00C848E5" w:rsidRPr="00CD7438" w:rsidRDefault="002324F2" w:rsidP="008F3734">
      <w:pPr>
        <w:pStyle w:val="Listbul"/>
        <w:rPr>
          <w:lang w:val="en-GB"/>
        </w:rPr>
      </w:pPr>
      <w:r w:rsidRPr="00CD7438">
        <w:rPr>
          <w:lang w:val="en-GB"/>
        </w:rPr>
        <w:t>A special technique to construct words from obtained potential sub-words thus accomplishing word segmentation.</w:t>
      </w:r>
    </w:p>
    <w:p w:rsidR="00E07D8A" w:rsidRPr="00CD7438" w:rsidRDefault="00E07D8A" w:rsidP="00B319F6">
      <w:pPr>
        <w:pStyle w:val="Heading2"/>
        <w:rPr>
          <w:lang w:val="en-GB"/>
        </w:rPr>
      </w:pPr>
      <w:r w:rsidRPr="00CD7438">
        <w:rPr>
          <w:lang w:val="en-GB"/>
        </w:rPr>
        <w:t>Obtaining Potential Segments</w:t>
      </w:r>
    </w:p>
    <w:p w:rsidR="00E07D8A" w:rsidRPr="00CD7438" w:rsidRDefault="00E07D8A" w:rsidP="00E07D8A">
      <w:pPr>
        <w:pStyle w:val="p1a"/>
        <w:rPr>
          <w:lang w:val="en-GB"/>
        </w:rPr>
      </w:pPr>
      <w:r w:rsidRPr="00CD7438">
        <w:rPr>
          <w:lang w:val="en-GB"/>
        </w:rPr>
        <w:t>The main goal of the learning phase of PRPE is to obtain lists of potential prefixes, roots and postfixes (suffixes and endings) from a single-language corpus.</w:t>
      </w:r>
    </w:p>
    <w:bookmarkStart w:id="282" w:name="_MON_1454154330"/>
    <w:bookmarkEnd w:id="282"/>
    <w:p w:rsidR="00DA7F49" w:rsidRPr="00CD7438" w:rsidRDefault="00866332" w:rsidP="00DA7F49">
      <w:pPr>
        <w:spacing w:before="360"/>
        <w:ind w:firstLine="0"/>
        <w:jc w:val="center"/>
        <w:rPr>
          <w:lang w:val="en-GB"/>
        </w:rPr>
      </w:pPr>
      <w:r w:rsidRPr="00CD7438">
        <w:rPr>
          <w:noProof/>
          <w:lang w:val="en-GB"/>
        </w:rPr>
        <w:object w:dxaOrig="4549" w:dyaOrig="1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9.25pt;height:41.25pt;mso-width-percent:0;mso-height-percent:0;mso-width-percent:0;mso-height-percent:0" o:ole="">
            <v:imagedata r:id="rId8" o:title="" cropbottom="9712f"/>
          </v:shape>
          <o:OLEObject Type="Embed" ProgID="Word.Picture.8" ShapeID="_x0000_i1025" DrawAspect="Content" ObjectID="_1601630658" r:id="rId9"/>
        </w:object>
      </w:r>
    </w:p>
    <w:p w:rsidR="00DA7F49" w:rsidRPr="00CD7438" w:rsidRDefault="00B319F6" w:rsidP="00B319F6">
      <w:pPr>
        <w:pStyle w:val="figurecaption"/>
        <w:rPr>
          <w:sz w:val="16"/>
          <w:szCs w:val="16"/>
          <w:lang w:val="en-GB"/>
        </w:rPr>
      </w:pPr>
      <w:r w:rsidRPr="00CD7438">
        <w:rPr>
          <w:b/>
          <w:sz w:val="16"/>
          <w:szCs w:val="16"/>
          <w:lang w:val="en-GB"/>
        </w:rPr>
        <w:t>Figure</w:t>
      </w:r>
      <w:r w:rsidR="00DA7F49" w:rsidRPr="00CD7438">
        <w:rPr>
          <w:b/>
          <w:sz w:val="16"/>
          <w:szCs w:val="16"/>
          <w:lang w:val="en-GB"/>
        </w:rPr>
        <w:t xml:space="preserve"> </w:t>
      </w:r>
      <w:r w:rsidR="00DA7F49" w:rsidRPr="00CD7438">
        <w:rPr>
          <w:b/>
          <w:sz w:val="16"/>
          <w:szCs w:val="16"/>
          <w:lang w:val="en-GB"/>
        </w:rPr>
        <w:fldChar w:fldCharType="begin"/>
      </w:r>
      <w:r w:rsidR="00DA7F49" w:rsidRPr="00CD7438">
        <w:rPr>
          <w:b/>
          <w:sz w:val="16"/>
          <w:szCs w:val="16"/>
          <w:lang w:val="en-GB"/>
        </w:rPr>
        <w:instrText xml:space="preserve"> SEQ "Figure" \* MERGEFORMAT </w:instrText>
      </w:r>
      <w:r w:rsidR="00DA7F49" w:rsidRPr="00CD7438">
        <w:rPr>
          <w:b/>
          <w:sz w:val="16"/>
          <w:szCs w:val="16"/>
          <w:lang w:val="en-GB"/>
        </w:rPr>
        <w:fldChar w:fldCharType="separate"/>
      </w:r>
      <w:r w:rsidR="00BF388A" w:rsidRPr="00CD7438">
        <w:rPr>
          <w:b/>
          <w:sz w:val="16"/>
          <w:szCs w:val="16"/>
          <w:lang w:val="en-GB"/>
        </w:rPr>
        <w:t>1</w:t>
      </w:r>
      <w:r w:rsidR="00DA7F49" w:rsidRPr="00CD7438">
        <w:rPr>
          <w:b/>
          <w:sz w:val="16"/>
          <w:szCs w:val="16"/>
          <w:lang w:val="en-GB"/>
        </w:rPr>
        <w:fldChar w:fldCharType="end"/>
      </w:r>
      <w:r w:rsidR="00DA7F49" w:rsidRPr="00CD7438">
        <w:rPr>
          <w:sz w:val="16"/>
          <w:szCs w:val="16"/>
          <w:lang w:val="en-GB"/>
        </w:rPr>
        <w:t>. Illustration of the building blocks used in PRPE for the word “</w:t>
      </w:r>
      <w:proofErr w:type="spellStart"/>
      <w:r w:rsidR="00DA7F49" w:rsidRPr="00CD7438">
        <w:rPr>
          <w:sz w:val="16"/>
          <w:szCs w:val="16"/>
          <w:lang w:val="en-GB"/>
        </w:rPr>
        <w:t>unbelievables</w:t>
      </w:r>
      <w:proofErr w:type="spellEnd"/>
      <w:r w:rsidR="00DA7F49" w:rsidRPr="00CD7438">
        <w:rPr>
          <w:sz w:val="16"/>
          <w:szCs w:val="16"/>
          <w:lang w:val="en-GB"/>
        </w:rPr>
        <w:t>”.</w:t>
      </w:r>
    </w:p>
    <w:p w:rsidR="00E07D8A" w:rsidRPr="00CD7438" w:rsidRDefault="00E07D8A" w:rsidP="00E07D8A">
      <w:pPr>
        <w:rPr>
          <w:lang w:val="en-GB"/>
        </w:rPr>
      </w:pPr>
      <w:r w:rsidRPr="00CD7438">
        <w:rPr>
          <w:lang w:val="en-GB"/>
        </w:rPr>
        <w:lastRenderedPageBreak/>
        <w:t>The key idea of the algorithm is the ‘Root alignment’ principle (see illustrations in Fig. 1 and Fig. 2, and example of implementation in Fig. 3):</w:t>
      </w:r>
    </w:p>
    <w:p w:rsidR="00E07D8A" w:rsidRPr="00CD7438" w:rsidRDefault="00E07D8A" w:rsidP="008F3734">
      <w:pPr>
        <w:pStyle w:val="Listbul"/>
        <w:rPr>
          <w:lang w:val="en-GB"/>
        </w:rPr>
      </w:pPr>
      <w:r w:rsidRPr="00CD7438">
        <w:rPr>
          <w:lang w:val="en-GB"/>
        </w:rPr>
        <w:t>Left substrings of words are considered potential roots;</w:t>
      </w:r>
    </w:p>
    <w:p w:rsidR="00E07D8A" w:rsidRPr="00CD7438" w:rsidRDefault="00E07D8A" w:rsidP="008F3734">
      <w:pPr>
        <w:pStyle w:val="Listbul"/>
        <w:rPr>
          <w:lang w:val="en-GB"/>
        </w:rPr>
      </w:pPr>
      <w:r w:rsidRPr="00CD7438">
        <w:rPr>
          <w:lang w:val="en-GB"/>
        </w:rPr>
        <w:t>Aligning potential roots with the middle parts of words allows extracting potential prefixes and postfixes.</w:t>
      </w:r>
    </w:p>
    <w:bookmarkStart w:id="283" w:name="_MON_1581776591"/>
    <w:bookmarkEnd w:id="283"/>
    <w:p w:rsidR="00160F39" w:rsidRPr="00CD7438" w:rsidRDefault="00866332" w:rsidP="00160F39">
      <w:pPr>
        <w:spacing w:before="360"/>
        <w:ind w:firstLine="0"/>
        <w:jc w:val="center"/>
        <w:rPr>
          <w:lang w:val="en-GB"/>
        </w:rPr>
      </w:pPr>
      <w:r w:rsidRPr="00CD7438">
        <w:rPr>
          <w:noProof/>
          <w:lang w:val="en-GB"/>
        </w:rPr>
        <w:object w:dxaOrig="5825" w:dyaOrig="2022">
          <v:shape id="_x0000_i1026" type="#_x0000_t75" alt="" style="width:267.75pt;height:78pt;mso-width-percent:0;mso-height-percent:0;mso-width-percent:0;mso-height-percent:0" o:ole="">
            <v:imagedata r:id="rId10" o:title="" cropbottom="9712f"/>
          </v:shape>
          <o:OLEObject Type="Embed" ProgID="Word.Picture.8" ShapeID="_x0000_i1026" DrawAspect="Content" ObjectID="_1601630659" r:id="rId11"/>
        </w:object>
      </w:r>
    </w:p>
    <w:p w:rsidR="00160F39" w:rsidRPr="00CD7438" w:rsidRDefault="00B319F6" w:rsidP="00F61A5E">
      <w:pPr>
        <w:pStyle w:val="figurecaption"/>
        <w:jc w:val="both"/>
        <w:rPr>
          <w:sz w:val="16"/>
          <w:szCs w:val="16"/>
          <w:lang w:val="en-GB"/>
        </w:rPr>
      </w:pPr>
      <w:r w:rsidRPr="00CD7438">
        <w:rPr>
          <w:b/>
          <w:sz w:val="16"/>
          <w:szCs w:val="16"/>
          <w:lang w:val="en-GB"/>
        </w:rPr>
        <w:t>Figure</w:t>
      </w:r>
      <w:r w:rsidR="00F61A5E" w:rsidRPr="00CD7438">
        <w:rPr>
          <w:b/>
          <w:sz w:val="16"/>
          <w:szCs w:val="16"/>
          <w:lang w:val="en-GB"/>
        </w:rPr>
        <w:t xml:space="preserve"> </w:t>
      </w:r>
      <w:r w:rsidR="00F61A5E" w:rsidRPr="00CD7438">
        <w:rPr>
          <w:b/>
          <w:sz w:val="16"/>
          <w:szCs w:val="16"/>
          <w:lang w:val="en-GB"/>
        </w:rPr>
        <w:fldChar w:fldCharType="begin"/>
      </w:r>
      <w:r w:rsidR="00F61A5E" w:rsidRPr="00CD7438">
        <w:rPr>
          <w:b/>
          <w:sz w:val="16"/>
          <w:szCs w:val="16"/>
          <w:lang w:val="en-GB"/>
        </w:rPr>
        <w:instrText xml:space="preserve"> SEQ "Figure" \* MERGEFORMAT </w:instrText>
      </w:r>
      <w:r w:rsidR="00F61A5E" w:rsidRPr="00CD7438">
        <w:rPr>
          <w:b/>
          <w:sz w:val="16"/>
          <w:szCs w:val="16"/>
          <w:lang w:val="en-GB"/>
        </w:rPr>
        <w:fldChar w:fldCharType="separate"/>
      </w:r>
      <w:r w:rsidR="00BF388A" w:rsidRPr="00CD7438">
        <w:rPr>
          <w:b/>
          <w:noProof/>
          <w:sz w:val="16"/>
          <w:szCs w:val="16"/>
          <w:lang w:val="en-GB"/>
        </w:rPr>
        <w:t>2</w:t>
      </w:r>
      <w:r w:rsidR="00F61A5E" w:rsidRPr="00CD7438">
        <w:rPr>
          <w:b/>
          <w:sz w:val="16"/>
          <w:szCs w:val="16"/>
          <w:lang w:val="en-GB"/>
        </w:rPr>
        <w:fldChar w:fldCharType="end"/>
      </w:r>
      <w:r w:rsidR="00F61A5E" w:rsidRPr="00CD7438">
        <w:rPr>
          <w:b/>
          <w:sz w:val="16"/>
          <w:szCs w:val="16"/>
          <w:lang w:val="en-GB"/>
        </w:rPr>
        <w:t>.</w:t>
      </w:r>
      <w:r w:rsidR="00F61A5E" w:rsidRPr="00CD7438">
        <w:rPr>
          <w:sz w:val="16"/>
          <w:szCs w:val="16"/>
          <w:lang w:val="en-GB"/>
        </w:rPr>
        <w:t xml:space="preserve"> </w:t>
      </w:r>
      <w:r w:rsidR="00160F39" w:rsidRPr="00CD7438">
        <w:rPr>
          <w:sz w:val="16"/>
          <w:szCs w:val="16"/>
          <w:lang w:val="en-GB"/>
        </w:rPr>
        <w:t>The illustration of the ‘Root alignment’ principle in word “</w:t>
      </w:r>
      <w:proofErr w:type="spellStart"/>
      <w:r w:rsidR="00160F39" w:rsidRPr="00CD7438">
        <w:rPr>
          <w:sz w:val="16"/>
          <w:szCs w:val="16"/>
          <w:lang w:val="en-GB"/>
        </w:rPr>
        <w:t>unbelievables</w:t>
      </w:r>
      <w:proofErr w:type="spellEnd"/>
      <w:r w:rsidR="00160F39" w:rsidRPr="00CD7438">
        <w:rPr>
          <w:sz w:val="16"/>
          <w:szCs w:val="16"/>
          <w:lang w:val="en-GB"/>
        </w:rPr>
        <w:t>”: potential roots aligned with the middle part of the word to collect statistics for prefix “un”.</w:t>
      </w:r>
    </w:p>
    <w:p w:rsidR="00E07D8A" w:rsidRPr="00CD7438" w:rsidRDefault="00E07D8A" w:rsidP="00126D83">
      <w:pPr>
        <w:rPr>
          <w:lang w:val="en-GB"/>
        </w:rPr>
      </w:pPr>
      <w:r w:rsidRPr="00CD7438">
        <w:rPr>
          <w:lang w:val="en-GB"/>
        </w:rPr>
        <w:t>Obtaining potential segments is carried out in four steps:</w:t>
      </w:r>
    </w:p>
    <w:p w:rsidR="00E07D8A" w:rsidRPr="00CD7438" w:rsidRDefault="00E07D8A" w:rsidP="00034FA6">
      <w:pPr>
        <w:pStyle w:val="numitem"/>
        <w:rPr>
          <w:lang w:val="en-GB"/>
        </w:rPr>
      </w:pPr>
      <w:r w:rsidRPr="00CD7438">
        <w:rPr>
          <w:lang w:val="en-GB"/>
        </w:rPr>
        <w:t>Collecting frequency statistics of left and right substrings of words. For instance, among the most frequent left substrings in English we can found “the”, “</w:t>
      </w:r>
      <w:proofErr w:type="spellStart"/>
      <w:r w:rsidRPr="00CD7438">
        <w:rPr>
          <w:lang w:val="en-GB"/>
        </w:rPr>
        <w:t>ther</w:t>
      </w:r>
      <w:proofErr w:type="spellEnd"/>
      <w:r w:rsidRPr="00CD7438">
        <w:rPr>
          <w:lang w:val="en-GB"/>
        </w:rPr>
        <w:t>”, “re”, “commis”, but among the most popular right substrings – “s”, “es”, “</w:t>
      </w:r>
      <w:proofErr w:type="spellStart"/>
      <w:r w:rsidRPr="00CD7438">
        <w:rPr>
          <w:lang w:val="en-GB"/>
        </w:rPr>
        <w:t>tion</w:t>
      </w:r>
      <w:proofErr w:type="spellEnd"/>
      <w:r w:rsidRPr="00CD7438">
        <w:rPr>
          <w:lang w:val="en-GB"/>
        </w:rPr>
        <w:t>”, “</w:t>
      </w:r>
      <w:proofErr w:type="spellStart"/>
      <w:r w:rsidRPr="00CD7438">
        <w:rPr>
          <w:lang w:val="en-GB"/>
        </w:rPr>
        <w:t>ation</w:t>
      </w:r>
      <w:proofErr w:type="spellEnd"/>
      <w:r w:rsidRPr="00CD7438">
        <w:rPr>
          <w:lang w:val="en-GB"/>
        </w:rPr>
        <w:t>”.;</w:t>
      </w:r>
    </w:p>
    <w:p w:rsidR="00E07D8A" w:rsidRPr="00CD7438" w:rsidRDefault="00E07D8A" w:rsidP="00034FA6">
      <w:pPr>
        <w:pStyle w:val="numitem"/>
        <w:rPr>
          <w:lang w:val="en-GB"/>
        </w:rPr>
      </w:pPr>
      <w:r w:rsidRPr="00CD7438">
        <w:rPr>
          <w:lang w:val="en-GB"/>
        </w:rPr>
        <w:t>Extracting potential prefixes from left substrings through aligning other left substrings as potential roots with the middle part of word:</w:t>
      </w:r>
    </w:p>
    <w:p w:rsidR="00E07D8A" w:rsidRPr="00CD7438" w:rsidRDefault="00E07D8A" w:rsidP="00034FA6">
      <w:pPr>
        <w:pStyle w:val="numitem"/>
        <w:numPr>
          <w:ilvl w:val="1"/>
          <w:numId w:val="6"/>
        </w:numPr>
        <w:rPr>
          <w:lang w:val="en-GB"/>
        </w:rPr>
      </w:pPr>
      <w:r w:rsidRPr="00CD7438">
        <w:rPr>
          <w:lang w:val="en-GB"/>
        </w:rPr>
        <w:t>obtain prefix statistics,</w:t>
      </w:r>
    </w:p>
    <w:p w:rsidR="00E07D8A" w:rsidRPr="00CD7438" w:rsidRDefault="00E07D8A" w:rsidP="00034FA6">
      <w:pPr>
        <w:pStyle w:val="numitem"/>
        <w:numPr>
          <w:ilvl w:val="1"/>
          <w:numId w:val="6"/>
        </w:numPr>
        <w:rPr>
          <w:lang w:val="en-GB"/>
        </w:rPr>
      </w:pPr>
      <w:r w:rsidRPr="00CD7438">
        <w:rPr>
          <w:lang w:val="en-GB"/>
        </w:rPr>
        <w:t>select the most frequent prefixes to become potential prefixes in segmentation;</w:t>
      </w:r>
    </w:p>
    <w:p w:rsidR="00E07D8A" w:rsidRPr="00CD7438" w:rsidRDefault="00E07D8A" w:rsidP="00034FA6">
      <w:pPr>
        <w:pStyle w:val="numitem"/>
        <w:rPr>
          <w:lang w:val="en-GB"/>
        </w:rPr>
      </w:pPr>
      <w:r w:rsidRPr="00CD7438">
        <w:rPr>
          <w:lang w:val="en-GB"/>
        </w:rPr>
        <w:t>Extracting potential postfixes from right substrings through aligning other left substrings as potential roots with the middle part of word:</w:t>
      </w:r>
    </w:p>
    <w:p w:rsidR="00E07D8A" w:rsidRPr="00CD7438" w:rsidRDefault="00E07D8A" w:rsidP="00EA1BA7">
      <w:pPr>
        <w:pStyle w:val="numitem"/>
        <w:numPr>
          <w:ilvl w:val="1"/>
          <w:numId w:val="6"/>
        </w:numPr>
        <w:rPr>
          <w:lang w:val="en-GB"/>
        </w:rPr>
      </w:pPr>
      <w:r w:rsidRPr="00CD7438">
        <w:rPr>
          <w:lang w:val="en-GB"/>
        </w:rPr>
        <w:t>obtain postfix statistics (in a similar way as for prefixes),</w:t>
      </w:r>
    </w:p>
    <w:p w:rsidR="00E07D8A" w:rsidRPr="00CD7438" w:rsidRDefault="00E07D8A" w:rsidP="00EA1BA7">
      <w:pPr>
        <w:pStyle w:val="numitem"/>
        <w:numPr>
          <w:ilvl w:val="1"/>
          <w:numId w:val="6"/>
        </w:numPr>
        <w:rPr>
          <w:lang w:val="en-GB"/>
        </w:rPr>
      </w:pPr>
      <w:r w:rsidRPr="00CD7438">
        <w:rPr>
          <w:lang w:val="en-GB"/>
        </w:rPr>
        <w:t>select endings from postfixes according predefined rules to become potential endings in segmentation;</w:t>
      </w:r>
    </w:p>
    <w:p w:rsidR="00E07D8A" w:rsidRPr="00CD7438" w:rsidRDefault="00E07D8A" w:rsidP="00EA1BA7">
      <w:pPr>
        <w:pStyle w:val="numitem"/>
        <w:numPr>
          <w:ilvl w:val="1"/>
          <w:numId w:val="6"/>
        </w:numPr>
        <w:rPr>
          <w:lang w:val="en-GB"/>
        </w:rPr>
      </w:pPr>
      <w:r w:rsidRPr="00CD7438">
        <w:rPr>
          <w:lang w:val="en-GB"/>
        </w:rPr>
        <w:t>extract and select the most frequent suffixes from postfixes by splitting away collected endings – to become potential suffixes in segmentation;</w:t>
      </w:r>
    </w:p>
    <w:p w:rsidR="00E07D8A" w:rsidRPr="00CD7438" w:rsidRDefault="00E07D8A" w:rsidP="00034FA6">
      <w:pPr>
        <w:pStyle w:val="numitem"/>
        <w:rPr>
          <w:lang w:val="en-GB"/>
        </w:rPr>
      </w:pPr>
      <w:r w:rsidRPr="00CD7438">
        <w:rPr>
          <w:lang w:val="en-GB"/>
        </w:rPr>
        <w:t>Extracting potential roots from left substrings through aligning them with the middle part of word considering already collected prefixes and postfixes. Here longer roots are also assigned bigger weight coefficients to better compete with smaller roots in the segmentation phase.</w:t>
      </w:r>
    </w:p>
    <w:p w:rsidR="00E07D8A" w:rsidRPr="00CD7438" w:rsidRDefault="00E07D8A" w:rsidP="00E07D8A">
      <w:pPr>
        <w:rPr>
          <w:lang w:val="en-GB"/>
        </w:rPr>
      </w:pPr>
      <w:r w:rsidRPr="00CD7438">
        <w:rPr>
          <w:lang w:val="en-GB"/>
        </w:rPr>
        <w:t>All the obtained lists of potential sub</w:t>
      </w:r>
      <w:r w:rsidR="00EA1BA7" w:rsidRPr="00CD7438">
        <w:rPr>
          <w:lang w:val="en-GB"/>
        </w:rPr>
        <w:t>-</w:t>
      </w:r>
      <w:r w:rsidRPr="00CD7438">
        <w:rPr>
          <w:lang w:val="en-GB"/>
        </w:rPr>
        <w:t xml:space="preserve">words are ranked, and </w:t>
      </w:r>
      <w:del w:id="284" w:author="Microsoft Office User" w:date="2018-10-21T06:59:00Z">
        <w:r w:rsidRPr="00CD7438" w:rsidDel="002504C4">
          <w:rPr>
            <w:lang w:val="en-GB"/>
          </w:rPr>
          <w:delText xml:space="preserve">the </w:delText>
        </w:r>
      </w:del>
      <w:r w:rsidRPr="00CD7438">
        <w:rPr>
          <w:lang w:val="en-GB"/>
        </w:rPr>
        <w:t>pre</w:t>
      </w:r>
      <w:ins w:id="285" w:author="Microsoft Office User" w:date="2018-10-21T06:59:00Z">
        <w:r w:rsidR="002504C4">
          <w:rPr>
            <w:lang w:val="en-GB"/>
          </w:rPr>
          <w:t>specified</w:t>
        </w:r>
      </w:ins>
      <w:del w:id="286" w:author="Microsoft Office User" w:date="2018-10-21T06:59:00Z">
        <w:r w:rsidRPr="00CD7438" w:rsidDel="002504C4">
          <w:rPr>
            <w:lang w:val="en-GB"/>
          </w:rPr>
          <w:delText>defined</w:delText>
        </w:r>
      </w:del>
      <w:r w:rsidRPr="00CD7438">
        <w:rPr>
          <w:lang w:val="en-GB"/>
        </w:rPr>
        <w:t xml:space="preserve"> hyper-parameters determine how many of the respective sub</w:t>
      </w:r>
      <w:r w:rsidR="00EA1BA7" w:rsidRPr="00CD7438">
        <w:rPr>
          <w:lang w:val="en-GB"/>
        </w:rPr>
        <w:t>-</w:t>
      </w:r>
      <w:r w:rsidRPr="00CD7438">
        <w:rPr>
          <w:lang w:val="en-GB"/>
        </w:rPr>
        <w:t>words will become final building blocks. Ranking numbers (1, 2, 3, etc.) will be then used to calculate the best segmentation.</w:t>
      </w:r>
    </w:p>
    <w:p w:rsidR="00E07D8A" w:rsidRPr="00CD7438" w:rsidRDefault="00E07D8A" w:rsidP="00E07D8A">
      <w:pPr>
        <w:rPr>
          <w:lang w:val="en-GB"/>
        </w:rPr>
      </w:pPr>
      <w:r w:rsidRPr="00CD7438">
        <w:rPr>
          <w:lang w:val="en-GB"/>
        </w:rPr>
        <w:t>As postfixes are split into suffixes and endings (which is not so important for English, but matters for morphologically rich languages), the output of the learning phase consists of four ranked lists: prefixes, roots, suffixes and endings.</w:t>
      </w:r>
    </w:p>
    <w:p w:rsidR="00F61A5E" w:rsidRPr="00CD7438" w:rsidRDefault="00F61A5E" w:rsidP="00F61A5E">
      <w:pPr>
        <w:rPr>
          <w:lang w:val="en-GB"/>
        </w:rPr>
      </w:pPr>
    </w:p>
    <w:tbl>
      <w:tblPr>
        <w:tblW w:w="7054"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7054"/>
      </w:tblGrid>
      <w:tr w:rsidR="00F61A5E" w:rsidRPr="00CD7438" w:rsidTr="00DC0216">
        <w:tc>
          <w:tcPr>
            <w:tcW w:w="7054" w:type="dxa"/>
            <w:tcBorders>
              <w:top w:val="single" w:sz="4" w:space="0" w:color="000000"/>
              <w:left w:val="single" w:sz="4" w:space="0" w:color="000000"/>
              <w:bottom w:val="single" w:sz="4" w:space="0" w:color="000000"/>
              <w:right w:val="single" w:sz="4" w:space="0" w:color="000000"/>
            </w:tcBorders>
          </w:tcPr>
          <w:p w:rsidR="00F61A5E" w:rsidRPr="00CD7438" w:rsidRDefault="00F61A5E" w:rsidP="00CD4BDB">
            <w:pPr>
              <w:pStyle w:val="programcode"/>
              <w:rPr>
                <w:sz w:val="16"/>
                <w:lang w:val="en-GB"/>
              </w:rPr>
            </w:pPr>
            <w:r w:rsidRPr="00CD7438">
              <w:rPr>
                <w:b/>
                <w:sz w:val="16"/>
                <w:lang w:val="en-GB"/>
              </w:rPr>
              <w:lastRenderedPageBreak/>
              <w:t>module</w:t>
            </w:r>
            <w:r w:rsidRPr="00CD7438">
              <w:rPr>
                <w:sz w:val="16"/>
                <w:lang w:val="en-GB"/>
              </w:rPr>
              <w:t xml:space="preserve"> </w:t>
            </w:r>
            <w:proofErr w:type="spellStart"/>
            <w:r w:rsidRPr="00CD7438">
              <w:rPr>
                <w:sz w:val="16"/>
                <w:lang w:val="en-GB"/>
              </w:rPr>
              <w:t>extract_potential_prefixes</w:t>
            </w:r>
            <w:proofErr w:type="spellEnd"/>
            <w:r w:rsidRPr="00CD7438">
              <w:rPr>
                <w:sz w:val="16"/>
                <w:lang w:val="en-GB"/>
              </w:rPr>
              <w:t xml:space="preserve"> (</w:t>
            </w:r>
            <w:r w:rsidRPr="00CD7438">
              <w:rPr>
                <w:i/>
                <w:sz w:val="16"/>
                <w:lang w:val="en-GB"/>
              </w:rPr>
              <w:t>vocab</w:t>
            </w:r>
            <w:r w:rsidRPr="00CD7438">
              <w:rPr>
                <w:sz w:val="16"/>
                <w:lang w:val="en-GB"/>
              </w:rPr>
              <w:t xml:space="preserve">, </w:t>
            </w:r>
            <w:proofErr w:type="spellStart"/>
            <w:r w:rsidRPr="00CD7438">
              <w:rPr>
                <w:i/>
                <w:sz w:val="16"/>
                <w:lang w:val="en-GB"/>
              </w:rPr>
              <w:t>leftstat</w:t>
            </w:r>
            <w:proofErr w:type="spellEnd"/>
            <w:r w:rsidRPr="00CD7438">
              <w:rPr>
                <w:sz w:val="16"/>
                <w:lang w:val="en-GB"/>
              </w:rPr>
              <w:t>):</w:t>
            </w:r>
          </w:p>
          <w:p w:rsidR="00F61A5E" w:rsidRPr="00CD7438" w:rsidRDefault="00F61A5E" w:rsidP="00CD4BDB">
            <w:pPr>
              <w:pStyle w:val="programcode"/>
              <w:rPr>
                <w:sz w:val="16"/>
                <w:lang w:val="en-GB"/>
              </w:rPr>
            </w:pPr>
            <w:r w:rsidRPr="00CD7438">
              <w:rPr>
                <w:sz w:val="16"/>
                <w:lang w:val="en-GB"/>
              </w:rPr>
              <w:tab/>
            </w:r>
            <w:r w:rsidRPr="00CD7438">
              <w:rPr>
                <w:i/>
                <w:sz w:val="16"/>
                <w:lang w:val="en-GB"/>
              </w:rPr>
              <w:t>vocab</w:t>
            </w:r>
            <w:r w:rsidRPr="00CD7438">
              <w:rPr>
                <w:sz w:val="16"/>
                <w:lang w:val="en-GB"/>
              </w:rPr>
              <w:t xml:space="preserve"> – list of all words found in the text corpus</w:t>
            </w:r>
          </w:p>
          <w:p w:rsidR="00A456B0" w:rsidRDefault="00F61A5E" w:rsidP="00CD4BDB">
            <w:pPr>
              <w:pStyle w:val="programcode"/>
              <w:rPr>
                <w:ins w:id="287" w:author="Jānis Zuters" w:date="2018-10-21T11:26:00Z"/>
                <w:sz w:val="16"/>
                <w:lang w:val="en-GB"/>
              </w:rPr>
            </w:pPr>
            <w:r w:rsidRPr="00CD7438">
              <w:rPr>
                <w:sz w:val="16"/>
                <w:lang w:val="en-GB"/>
              </w:rPr>
              <w:tab/>
            </w:r>
            <w:proofErr w:type="spellStart"/>
            <w:r w:rsidRPr="00CD7438">
              <w:rPr>
                <w:i/>
                <w:sz w:val="16"/>
                <w:lang w:val="en-GB"/>
              </w:rPr>
              <w:t>leftstat</w:t>
            </w:r>
            <w:proofErr w:type="spellEnd"/>
            <w:r w:rsidRPr="00CD7438">
              <w:rPr>
                <w:sz w:val="16"/>
                <w:lang w:val="en-GB"/>
              </w:rPr>
              <w:t xml:space="preserve"> – statistics of frequencies of left substrings</w:t>
            </w:r>
          </w:p>
          <w:p w:rsidR="00F61A5E" w:rsidRPr="00CD7438" w:rsidRDefault="00A456B0" w:rsidP="00CD4BDB">
            <w:pPr>
              <w:pStyle w:val="programcode"/>
              <w:rPr>
                <w:sz w:val="16"/>
                <w:lang w:val="en-GB"/>
              </w:rPr>
            </w:pPr>
            <w:ins w:id="288" w:author="Jānis Zuters" w:date="2018-10-21T11:26: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Pr>
                  <w:sz w:val="16"/>
                  <w:lang w:val="en-GB"/>
                </w:rPr>
                <w:t>as candidate roots</w:t>
              </w:r>
            </w:ins>
          </w:p>
          <w:p w:rsidR="00F61A5E" w:rsidRPr="00CD7438" w:rsidRDefault="00F61A5E" w:rsidP="00CD4BDB">
            <w:pPr>
              <w:pStyle w:val="programcode"/>
              <w:rPr>
                <w:sz w:val="16"/>
                <w:lang w:val="en-GB"/>
              </w:rPr>
            </w:pPr>
            <w:r w:rsidRPr="00CD7438">
              <w:rPr>
                <w:sz w:val="16"/>
                <w:lang w:val="en-GB"/>
              </w:rPr>
              <w:tab/>
            </w:r>
            <w:proofErr w:type="spellStart"/>
            <w:r w:rsidRPr="00CD7438">
              <w:rPr>
                <w:i/>
                <w:sz w:val="16"/>
                <w:lang w:val="en-GB"/>
              </w:rPr>
              <w:t>prefstat</w:t>
            </w:r>
            <w:proofErr w:type="spellEnd"/>
            <w:r w:rsidRPr="00CD7438">
              <w:rPr>
                <w:sz w:val="16"/>
                <w:lang w:val="en-GB"/>
              </w:rPr>
              <w:t xml:space="preserve"> – prefix statistics to be calculated</w:t>
            </w:r>
          </w:p>
          <w:p w:rsidR="00F61A5E" w:rsidRPr="00CD7438" w:rsidRDefault="00F61A5E" w:rsidP="00CD4BDB">
            <w:pPr>
              <w:pStyle w:val="programcode"/>
              <w:rPr>
                <w:sz w:val="16"/>
                <w:lang w:val="en-GB"/>
              </w:rPr>
            </w:pPr>
            <w:r w:rsidRPr="00CD7438">
              <w:rPr>
                <w:sz w:val="16"/>
                <w:lang w:val="en-GB"/>
              </w:rPr>
              <w:tab/>
            </w:r>
            <w:r w:rsidRPr="00CD7438">
              <w:rPr>
                <w:b/>
                <w:sz w:val="16"/>
                <w:lang w:val="en-GB"/>
              </w:rPr>
              <w:t xml:space="preserve">for each </w:t>
            </w:r>
            <w:r w:rsidRPr="00CD7438">
              <w:rPr>
                <w:sz w:val="16"/>
                <w:lang w:val="en-GB"/>
              </w:rPr>
              <w:t xml:space="preserve">word </w:t>
            </w:r>
            <w:r w:rsidRPr="00CD7438">
              <w:rPr>
                <w:b/>
                <w:i/>
                <w:sz w:val="16"/>
                <w:lang w:val="en-GB"/>
              </w:rPr>
              <w:t>w</w:t>
            </w:r>
            <w:r w:rsidRPr="00CD7438">
              <w:rPr>
                <w:sz w:val="16"/>
                <w:lang w:val="en-GB"/>
              </w:rPr>
              <w:t xml:space="preserve"> in the vocabulary </w:t>
            </w:r>
            <w:r w:rsidRPr="00CD7438">
              <w:rPr>
                <w:i/>
                <w:sz w:val="16"/>
                <w:lang w:val="en-GB"/>
              </w:rPr>
              <w:t>vocab</w:t>
            </w:r>
            <w:r w:rsidRPr="00CD7438">
              <w:rPr>
                <w:sz w:val="16"/>
                <w:lang w:val="en-GB"/>
              </w:rPr>
              <w:t>:</w:t>
            </w:r>
          </w:p>
          <w:p w:rsidR="00F61A5E" w:rsidRPr="00CD7438" w:rsidRDefault="00F61A5E" w:rsidP="00CD4BDB">
            <w:pPr>
              <w:pStyle w:val="programcode"/>
              <w:rPr>
                <w:i/>
                <w:sz w:val="16"/>
                <w:lang w:val="en-GB"/>
              </w:rPr>
            </w:pPr>
            <w:r w:rsidRPr="00CD7438">
              <w:rPr>
                <w:sz w:val="16"/>
                <w:lang w:val="en-GB"/>
              </w:rPr>
              <w:tab/>
            </w:r>
            <w:r w:rsidRPr="00CD7438">
              <w:rPr>
                <w:sz w:val="16"/>
                <w:lang w:val="en-GB"/>
              </w:rPr>
              <w:tab/>
            </w:r>
            <w:r w:rsidRPr="00CD7438">
              <w:rPr>
                <w:b/>
                <w:sz w:val="16"/>
                <w:lang w:val="en-GB"/>
              </w:rPr>
              <w:t>for each</w:t>
            </w:r>
            <w:r w:rsidRPr="00CD7438">
              <w:rPr>
                <w:sz w:val="16"/>
                <w:lang w:val="en-GB"/>
              </w:rPr>
              <w:t xml:space="preserve"> left substring </w:t>
            </w:r>
            <w:r w:rsidRPr="00CD7438">
              <w:rPr>
                <w:b/>
                <w:i/>
                <w:sz w:val="16"/>
                <w:lang w:val="en-GB"/>
              </w:rPr>
              <w:t>p</w:t>
            </w:r>
            <w:r w:rsidRPr="00CD7438">
              <w:rPr>
                <w:sz w:val="16"/>
                <w:lang w:val="en-GB"/>
              </w:rPr>
              <w:t xml:space="preserve"> </w:t>
            </w:r>
            <w:r w:rsidRPr="00CD7438">
              <w:rPr>
                <w:b/>
                <w:sz w:val="16"/>
                <w:lang w:val="en-GB"/>
              </w:rPr>
              <w:t>in</w:t>
            </w:r>
            <w:r w:rsidRPr="00CD7438">
              <w:rPr>
                <w:sz w:val="16"/>
                <w:lang w:val="en-GB"/>
              </w:rPr>
              <w:t xml:space="preserve"> </w:t>
            </w:r>
            <w:r w:rsidRPr="00CD7438">
              <w:rPr>
                <w:b/>
                <w:i/>
                <w:sz w:val="16"/>
                <w:lang w:val="en-GB"/>
              </w:rPr>
              <w:t>w</w:t>
            </w:r>
            <w:r w:rsidRPr="00CD7438">
              <w:rPr>
                <w:sz w:val="16"/>
                <w:lang w:val="en-GB"/>
              </w:rPr>
              <w:t xml:space="preserve">: </w:t>
            </w:r>
            <w:r w:rsidRPr="00CD7438">
              <w:rPr>
                <w:i/>
                <w:sz w:val="16"/>
                <w:lang w:val="en-GB"/>
              </w:rPr>
              <w:t># a potential prefix</w:t>
            </w:r>
          </w:p>
          <w:p w:rsidR="00F61A5E" w:rsidRPr="00CD7438" w:rsidRDefault="00F61A5E" w:rsidP="00CD4BDB">
            <w:pPr>
              <w:pStyle w:val="programcode"/>
              <w:rPr>
                <w:sz w:val="16"/>
                <w:lang w:val="en-GB"/>
              </w:rPr>
            </w:pPr>
            <w:r w:rsidRPr="00CD7438">
              <w:rPr>
                <w:sz w:val="16"/>
                <w:lang w:val="en-GB"/>
              </w:rPr>
              <w:tab/>
            </w:r>
            <w:r w:rsidRPr="00CD7438">
              <w:rPr>
                <w:sz w:val="16"/>
                <w:lang w:val="en-GB"/>
              </w:rPr>
              <w:tab/>
            </w:r>
            <w:r w:rsidRPr="00CD7438">
              <w:rPr>
                <w:sz w:val="16"/>
                <w:lang w:val="en-GB"/>
              </w:rPr>
              <w:tab/>
            </w:r>
            <w:r w:rsidRPr="00CD7438">
              <w:rPr>
                <w:b/>
                <w:sz w:val="16"/>
                <w:lang w:val="en-GB"/>
              </w:rPr>
              <w:t>if</w:t>
            </w:r>
            <w:r w:rsidRPr="00CD7438">
              <w:rPr>
                <w:sz w:val="16"/>
                <w:lang w:val="en-GB"/>
              </w:rPr>
              <w:t xml:space="preserve"> </w:t>
            </w:r>
            <w:r w:rsidRPr="00CD7438">
              <w:rPr>
                <w:b/>
                <w:i/>
                <w:sz w:val="16"/>
                <w:lang w:val="en-GB"/>
              </w:rPr>
              <w:t>p</w:t>
            </w:r>
            <w:r w:rsidRPr="00CD7438">
              <w:rPr>
                <w:sz w:val="16"/>
                <w:lang w:val="en-GB"/>
              </w:rPr>
              <w:t xml:space="preserve"> is a valid prefix according to a hardcoded control:</w:t>
            </w:r>
          </w:p>
          <w:p w:rsidR="00CD4BDB" w:rsidRPr="00CD7438" w:rsidRDefault="00CD4BDB" w:rsidP="00CD4BDB">
            <w:pPr>
              <w:pStyle w:val="programcode"/>
              <w:rPr>
                <w:i/>
                <w:sz w:val="16"/>
                <w:lang w:val="en-GB"/>
              </w:rPr>
            </w:pPr>
            <w:r w:rsidRPr="00CD7438">
              <w:rPr>
                <w:sz w:val="16"/>
                <w:lang w:val="en-GB"/>
              </w:rPr>
              <w:tab/>
            </w:r>
            <w:r w:rsidRPr="00CD7438">
              <w:rPr>
                <w:sz w:val="16"/>
                <w:lang w:val="en-GB"/>
              </w:rPr>
              <w:tab/>
            </w:r>
            <w:r w:rsidRPr="00CD7438">
              <w:rPr>
                <w:sz w:val="16"/>
                <w:lang w:val="en-GB"/>
              </w:rPr>
              <w:tab/>
            </w:r>
            <w:r w:rsidR="00E4703B" w:rsidRPr="00CD7438">
              <w:rPr>
                <w:sz w:val="16"/>
                <w:lang w:val="en-GB"/>
              </w:rPr>
              <w:tab/>
            </w:r>
            <w:r w:rsidR="00E4703B" w:rsidRPr="00CD7438">
              <w:rPr>
                <w:sz w:val="16"/>
                <w:lang w:val="en-GB"/>
              </w:rPr>
              <w:tab/>
            </w:r>
            <w:r w:rsidRPr="00CD7438">
              <w:rPr>
                <w:i/>
                <w:sz w:val="16"/>
                <w:lang w:val="en-GB"/>
              </w:rPr>
              <w:t># a potential root in the middle of w</w:t>
            </w:r>
            <w:r w:rsidR="00E4703B" w:rsidRPr="00CD7438">
              <w:rPr>
                <w:i/>
                <w:sz w:val="16"/>
                <w:lang w:val="en-GB"/>
              </w:rPr>
              <w:t>:</w:t>
            </w:r>
          </w:p>
          <w:p w:rsidR="00F61A5E" w:rsidRPr="00CD7438" w:rsidRDefault="00F61A5E" w:rsidP="00CD4BDB">
            <w:pPr>
              <w:pStyle w:val="programcode"/>
              <w:rPr>
                <w:sz w:val="16"/>
                <w:lang w:val="en-GB"/>
              </w:rPr>
            </w:pP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for each</w:t>
            </w:r>
            <w:r w:rsidRPr="00CD7438">
              <w:rPr>
                <w:sz w:val="16"/>
                <w:lang w:val="en-GB"/>
              </w:rPr>
              <w:t xml:space="preserve"> substring </w:t>
            </w:r>
            <w:r w:rsidRPr="00CD7438">
              <w:rPr>
                <w:b/>
                <w:sz w:val="16"/>
                <w:lang w:val="en-GB"/>
              </w:rPr>
              <w:t>r</w:t>
            </w:r>
            <w:r w:rsidRPr="00CD7438">
              <w:rPr>
                <w:sz w:val="16"/>
                <w:lang w:val="en-GB"/>
              </w:rPr>
              <w:t xml:space="preserve"> </w:t>
            </w:r>
            <w:r w:rsidRPr="00CD7438">
              <w:rPr>
                <w:b/>
                <w:sz w:val="16"/>
                <w:lang w:val="en-GB"/>
              </w:rPr>
              <w:t>in</w:t>
            </w:r>
            <w:r w:rsidRPr="00CD7438">
              <w:rPr>
                <w:sz w:val="16"/>
                <w:lang w:val="en-GB"/>
              </w:rPr>
              <w:t xml:space="preserve"> </w:t>
            </w:r>
            <w:r w:rsidRPr="00CD7438">
              <w:rPr>
                <w:b/>
                <w:sz w:val="16"/>
                <w:lang w:val="en-GB"/>
              </w:rPr>
              <w:t>w</w:t>
            </w:r>
            <w:r w:rsidRPr="00CD7438">
              <w:rPr>
                <w:sz w:val="16"/>
                <w:lang w:val="en-GB"/>
              </w:rPr>
              <w:t xml:space="preserve"> </w:t>
            </w:r>
            <w:del w:id="289" w:author="Jānis Zuters" w:date="2018-10-21T11:10:00Z">
              <w:r w:rsidRPr="00CD7438" w:rsidDel="00A9553B">
                <w:rPr>
                  <w:sz w:val="16"/>
                  <w:lang w:val="en-GB"/>
                </w:rPr>
                <w:delText xml:space="preserve">just </w:delText>
              </w:r>
            </w:del>
            <w:ins w:id="290" w:author="Jānis Zuters" w:date="2018-10-21T11:11:00Z">
              <w:r w:rsidR="008D01B7">
                <w:rPr>
                  <w:sz w:val="16"/>
                  <w:lang w:val="en-GB"/>
                </w:rPr>
                <w:t>following</w:t>
              </w:r>
            </w:ins>
            <w:del w:id="291" w:author="Jānis Zuters" w:date="2018-10-21T11:11:00Z">
              <w:r w:rsidRPr="00CD7438" w:rsidDel="008D01B7">
                <w:rPr>
                  <w:sz w:val="16"/>
                  <w:lang w:val="en-GB"/>
                </w:rPr>
                <w:delText>after</w:delText>
              </w:r>
            </w:del>
            <w:r w:rsidRPr="00CD7438">
              <w:rPr>
                <w:sz w:val="16"/>
                <w:lang w:val="en-GB"/>
              </w:rPr>
              <w:t xml:space="preserve"> </w:t>
            </w:r>
            <w:r w:rsidRPr="00CD7438">
              <w:rPr>
                <w:b/>
                <w:sz w:val="16"/>
                <w:lang w:val="en-GB"/>
              </w:rPr>
              <w:t>p</w:t>
            </w:r>
            <w:r w:rsidR="00CD4BDB" w:rsidRPr="00CD7438">
              <w:rPr>
                <w:sz w:val="16"/>
                <w:lang w:val="en-GB"/>
              </w:rPr>
              <w:t>:</w:t>
            </w:r>
          </w:p>
          <w:p w:rsidR="00F61A5E" w:rsidRPr="00CD7438" w:rsidRDefault="00F61A5E" w:rsidP="00CD4BDB">
            <w:pPr>
              <w:pStyle w:val="programcode"/>
              <w:rPr>
                <w:sz w:val="16"/>
                <w:lang w:val="en-GB"/>
              </w:rPr>
            </w:pP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if</w:t>
            </w:r>
            <w:r w:rsidRPr="00CD7438">
              <w:rPr>
                <w:sz w:val="16"/>
                <w:lang w:val="en-GB"/>
              </w:rPr>
              <w:t xml:space="preserve"> </w:t>
            </w:r>
            <w:r w:rsidRPr="00CD7438">
              <w:rPr>
                <w:b/>
                <w:i/>
                <w:sz w:val="16"/>
                <w:lang w:val="en-GB"/>
              </w:rPr>
              <w:t>r</w:t>
            </w:r>
            <w:r w:rsidRPr="00CD7438">
              <w:rPr>
                <w:sz w:val="16"/>
                <w:lang w:val="en-GB"/>
              </w:rPr>
              <w:t xml:space="preserve"> is a valid root according to a hardcoded control</w:t>
            </w:r>
          </w:p>
          <w:p w:rsidR="00F61A5E" w:rsidRPr="00CD7438" w:rsidRDefault="00F61A5E" w:rsidP="00CD4BDB">
            <w:pPr>
              <w:pStyle w:val="programcode"/>
              <w:rPr>
                <w:sz w:val="16"/>
                <w:lang w:val="en-GB"/>
              </w:rPr>
            </w:pP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and</w:t>
            </w:r>
            <w:r w:rsidRPr="00CD7438">
              <w:rPr>
                <w:sz w:val="16"/>
                <w:lang w:val="en-GB"/>
              </w:rPr>
              <w:t xml:space="preserve"> </w:t>
            </w:r>
            <w:r w:rsidRPr="00CD7438">
              <w:rPr>
                <w:b/>
                <w:i/>
                <w:sz w:val="16"/>
                <w:lang w:val="en-GB"/>
              </w:rPr>
              <w:t>r</w:t>
            </w:r>
            <w:r w:rsidRPr="00CD7438">
              <w:rPr>
                <w:sz w:val="16"/>
                <w:lang w:val="en-GB"/>
              </w:rPr>
              <w:t xml:space="preserve"> is found </w:t>
            </w:r>
            <w:r w:rsidRPr="00CD7438">
              <w:rPr>
                <w:b/>
                <w:sz w:val="16"/>
                <w:lang w:val="en-GB"/>
              </w:rPr>
              <w:t>in</w:t>
            </w:r>
            <w:r w:rsidRPr="00CD7438">
              <w:rPr>
                <w:sz w:val="16"/>
                <w:lang w:val="en-GB"/>
              </w:rPr>
              <w:t xml:space="preserve"> </w:t>
            </w:r>
            <w:proofErr w:type="spellStart"/>
            <w:r w:rsidRPr="00CD7438">
              <w:rPr>
                <w:i/>
                <w:sz w:val="16"/>
                <w:lang w:val="en-GB"/>
              </w:rPr>
              <w:t>leftstat</w:t>
            </w:r>
            <w:proofErr w:type="spellEnd"/>
            <w:r w:rsidRPr="00CD7438">
              <w:rPr>
                <w:sz w:val="16"/>
                <w:lang w:val="en-GB"/>
              </w:rPr>
              <w:t>:</w:t>
            </w:r>
          </w:p>
          <w:p w:rsidR="00F61A5E" w:rsidRPr="00CD7438" w:rsidRDefault="00F61A5E" w:rsidP="00CD4BDB">
            <w:pPr>
              <w:pStyle w:val="programcode"/>
              <w:rPr>
                <w:sz w:val="16"/>
                <w:lang w:val="en-GB"/>
              </w:rPr>
            </w:pP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proofErr w:type="spellStart"/>
            <w:r w:rsidRPr="00846210">
              <w:rPr>
                <w:i/>
                <w:sz w:val="16"/>
                <w:lang w:val="en-GB"/>
                <w:rPrChange w:id="292" w:author="Jānis Zuters" w:date="2018-10-21T11:57:00Z">
                  <w:rPr>
                    <w:sz w:val="16"/>
                    <w:lang w:val="en-GB"/>
                  </w:rPr>
                </w:rPrChange>
              </w:rPr>
              <w:t>prefstat</w:t>
            </w:r>
            <w:proofErr w:type="spellEnd"/>
            <w:r w:rsidRPr="00CD7438">
              <w:rPr>
                <w:sz w:val="16"/>
                <w:lang w:val="en-GB"/>
              </w:rPr>
              <w:t>[</w:t>
            </w:r>
            <w:r w:rsidRPr="00DF0145">
              <w:rPr>
                <w:b/>
                <w:i/>
                <w:sz w:val="16"/>
                <w:lang w:val="en-GB"/>
                <w:rPrChange w:id="293" w:author="Jānis Zuters" w:date="2018-10-21T11:54:00Z">
                  <w:rPr>
                    <w:b/>
                    <w:sz w:val="16"/>
                    <w:lang w:val="en-GB"/>
                  </w:rPr>
                </w:rPrChange>
              </w:rPr>
              <w:t>p</w:t>
            </w:r>
            <w:r w:rsidRPr="00CD7438">
              <w:rPr>
                <w:sz w:val="16"/>
                <w:lang w:val="en-GB"/>
              </w:rPr>
              <w:t xml:space="preserve">] = </w:t>
            </w:r>
            <w:proofErr w:type="spellStart"/>
            <w:r w:rsidRPr="00846210">
              <w:rPr>
                <w:i/>
                <w:sz w:val="16"/>
                <w:lang w:val="en-GB"/>
                <w:rPrChange w:id="294" w:author="Jānis Zuters" w:date="2018-10-21T11:57:00Z">
                  <w:rPr>
                    <w:sz w:val="16"/>
                    <w:lang w:val="en-GB"/>
                  </w:rPr>
                </w:rPrChange>
              </w:rPr>
              <w:t>prefstat</w:t>
            </w:r>
            <w:proofErr w:type="spellEnd"/>
            <w:r w:rsidRPr="00CD7438">
              <w:rPr>
                <w:sz w:val="16"/>
                <w:lang w:val="en-GB"/>
              </w:rPr>
              <w:t>[</w:t>
            </w:r>
            <w:r w:rsidRPr="00DF0145">
              <w:rPr>
                <w:b/>
                <w:i/>
                <w:sz w:val="16"/>
                <w:lang w:val="en-GB"/>
                <w:rPrChange w:id="295" w:author="Jānis Zuters" w:date="2018-10-21T11:54:00Z">
                  <w:rPr>
                    <w:b/>
                    <w:sz w:val="16"/>
                    <w:lang w:val="en-GB"/>
                  </w:rPr>
                </w:rPrChange>
              </w:rPr>
              <w:t>p</w:t>
            </w:r>
            <w:r w:rsidRPr="00CD7438">
              <w:rPr>
                <w:sz w:val="16"/>
                <w:lang w:val="en-GB"/>
              </w:rPr>
              <w:t xml:space="preserve">] + </w:t>
            </w:r>
            <w:proofErr w:type="spellStart"/>
            <w:r w:rsidRPr="00846210">
              <w:rPr>
                <w:i/>
                <w:sz w:val="16"/>
                <w:lang w:val="en-GB"/>
                <w:rPrChange w:id="296" w:author="Jānis Zuters" w:date="2018-10-21T11:58:00Z">
                  <w:rPr>
                    <w:sz w:val="16"/>
                    <w:lang w:val="en-GB"/>
                  </w:rPr>
                </w:rPrChange>
              </w:rPr>
              <w:t>leftstat</w:t>
            </w:r>
            <w:proofErr w:type="spellEnd"/>
            <w:r w:rsidRPr="00CD7438">
              <w:rPr>
                <w:sz w:val="16"/>
                <w:lang w:val="en-GB"/>
              </w:rPr>
              <w:t>[</w:t>
            </w:r>
            <w:r w:rsidRPr="00DF0145">
              <w:rPr>
                <w:b/>
                <w:i/>
                <w:sz w:val="16"/>
                <w:lang w:val="en-GB"/>
                <w:rPrChange w:id="297" w:author="Jānis Zuters" w:date="2018-10-21T11:54:00Z">
                  <w:rPr>
                    <w:b/>
                    <w:sz w:val="16"/>
                    <w:lang w:val="en-GB"/>
                  </w:rPr>
                </w:rPrChange>
              </w:rPr>
              <w:t>r</w:t>
            </w:r>
            <w:r w:rsidRPr="00CD7438">
              <w:rPr>
                <w:sz w:val="16"/>
                <w:lang w:val="en-GB"/>
              </w:rPr>
              <w:t>]</w:t>
            </w:r>
          </w:p>
          <w:p w:rsidR="00F61A5E" w:rsidRPr="00CD7438" w:rsidRDefault="00F61A5E" w:rsidP="00E4703B">
            <w:pPr>
              <w:pStyle w:val="programcode"/>
              <w:rPr>
                <w:lang w:val="en-GB"/>
              </w:rPr>
            </w:pPr>
            <w:r w:rsidRPr="00CD7438">
              <w:rPr>
                <w:sz w:val="16"/>
                <w:lang w:val="en-GB"/>
              </w:rPr>
              <w:tab/>
            </w:r>
            <w:r w:rsidRPr="00CD7438">
              <w:rPr>
                <w:b/>
                <w:sz w:val="16"/>
                <w:lang w:val="en-GB"/>
              </w:rPr>
              <w:t>return</w:t>
            </w:r>
            <w:r w:rsidRPr="00CD7438">
              <w:rPr>
                <w:sz w:val="16"/>
                <w:lang w:val="en-GB"/>
              </w:rPr>
              <w:t xml:space="preserve"> </w:t>
            </w:r>
            <w:proofErr w:type="spellStart"/>
            <w:r w:rsidRPr="00CD7438">
              <w:rPr>
                <w:i/>
                <w:sz w:val="16"/>
                <w:lang w:val="en-GB"/>
              </w:rPr>
              <w:t>prefstat</w:t>
            </w:r>
            <w:proofErr w:type="spellEnd"/>
          </w:p>
        </w:tc>
      </w:tr>
    </w:tbl>
    <w:p w:rsidR="00D37574" w:rsidRDefault="00F61A5E" w:rsidP="00B319F6">
      <w:pPr>
        <w:pStyle w:val="figurecaption"/>
        <w:rPr>
          <w:ins w:id="298" w:author="Jānis Zuters" w:date="2018-10-21T11:24:00Z"/>
          <w:sz w:val="16"/>
          <w:szCs w:val="16"/>
          <w:lang w:val="en-GB"/>
        </w:rPr>
      </w:pPr>
      <w:r w:rsidRPr="00CD7438">
        <w:rPr>
          <w:b/>
          <w:sz w:val="16"/>
          <w:szCs w:val="16"/>
          <w:lang w:val="en-GB"/>
        </w:rPr>
        <w:t>Fig</w:t>
      </w:r>
      <w:r w:rsidR="00B319F6" w:rsidRPr="00CD7438">
        <w:rPr>
          <w:b/>
          <w:sz w:val="16"/>
          <w:szCs w:val="16"/>
          <w:lang w:val="en-GB"/>
        </w:rPr>
        <w:t>ure</w:t>
      </w:r>
      <w:r w:rsidRPr="00CD7438">
        <w:rPr>
          <w:b/>
          <w:sz w:val="16"/>
          <w:szCs w:val="16"/>
          <w:lang w:val="en-GB"/>
        </w:rPr>
        <w:t xml:space="preserve"> </w:t>
      </w:r>
      <w:r w:rsidRPr="00CD7438">
        <w:rPr>
          <w:b/>
          <w:sz w:val="16"/>
          <w:szCs w:val="16"/>
          <w:lang w:val="en-GB"/>
        </w:rPr>
        <w:fldChar w:fldCharType="begin"/>
      </w:r>
      <w:r w:rsidRPr="00CD7438">
        <w:rPr>
          <w:b/>
          <w:sz w:val="16"/>
          <w:szCs w:val="16"/>
          <w:lang w:val="en-GB"/>
        </w:rPr>
        <w:instrText xml:space="preserve"> SEQ "Figure" \* MERGEFORMAT </w:instrText>
      </w:r>
      <w:r w:rsidRPr="00CD7438">
        <w:rPr>
          <w:b/>
          <w:sz w:val="16"/>
          <w:szCs w:val="16"/>
          <w:lang w:val="en-GB"/>
        </w:rPr>
        <w:fldChar w:fldCharType="separate"/>
      </w:r>
      <w:r w:rsidR="00BF388A" w:rsidRPr="00CD7438">
        <w:rPr>
          <w:b/>
          <w:sz w:val="16"/>
          <w:szCs w:val="16"/>
          <w:lang w:val="en-GB"/>
        </w:rPr>
        <w:t>3</w:t>
      </w:r>
      <w:r w:rsidRPr="00CD7438">
        <w:rPr>
          <w:b/>
          <w:sz w:val="16"/>
          <w:szCs w:val="16"/>
          <w:lang w:val="en-GB"/>
        </w:rPr>
        <w:fldChar w:fldCharType="end"/>
      </w:r>
      <w:r w:rsidRPr="00CD7438">
        <w:rPr>
          <w:sz w:val="16"/>
          <w:szCs w:val="16"/>
          <w:lang w:val="en-GB"/>
        </w:rPr>
        <w:t>. Prefix extraction module to algorithmically illustrate the ‘Root alignment’ principle: trying to locate potential roots (frequent left substrings) in the middle of a word to extract potential prefixes.</w:t>
      </w:r>
      <w:del w:id="299" w:author="Jānis Zuters" w:date="2018-10-21T11:24:00Z">
        <w:r w:rsidRPr="00CD7438" w:rsidDel="00E76BE5">
          <w:rPr>
            <w:sz w:val="16"/>
            <w:szCs w:val="16"/>
            <w:lang w:val="en-GB"/>
          </w:rPr>
          <w:delText xml:space="preserve"> Extracting postfixes is designed using the same approach.</w:delText>
        </w:r>
      </w:del>
    </w:p>
    <w:p w:rsidR="00062210" w:rsidRPr="00CD7438" w:rsidRDefault="00062210" w:rsidP="00062210">
      <w:pPr>
        <w:rPr>
          <w:ins w:id="300" w:author="Jānis Zuters" w:date="2018-10-21T11:25:00Z"/>
          <w:lang w:val="en-GB"/>
        </w:rPr>
      </w:pPr>
    </w:p>
    <w:tbl>
      <w:tblPr>
        <w:tblW w:w="7054"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7054"/>
      </w:tblGrid>
      <w:tr w:rsidR="00062210" w:rsidRPr="00CD7438" w:rsidTr="000B346D">
        <w:trPr>
          <w:ins w:id="301" w:author="Jānis Zuters" w:date="2018-10-21T11:25:00Z"/>
        </w:trPr>
        <w:tc>
          <w:tcPr>
            <w:tcW w:w="7054" w:type="dxa"/>
            <w:tcBorders>
              <w:top w:val="single" w:sz="4" w:space="0" w:color="000000"/>
              <w:left w:val="single" w:sz="4" w:space="0" w:color="000000"/>
              <w:bottom w:val="single" w:sz="4" w:space="0" w:color="000000"/>
              <w:right w:val="single" w:sz="4" w:space="0" w:color="000000"/>
            </w:tcBorders>
          </w:tcPr>
          <w:p w:rsidR="00062210" w:rsidRPr="00CD7438" w:rsidRDefault="00062210" w:rsidP="000B346D">
            <w:pPr>
              <w:pStyle w:val="programcode"/>
              <w:rPr>
                <w:ins w:id="302" w:author="Jānis Zuters" w:date="2018-10-21T11:25:00Z"/>
                <w:sz w:val="16"/>
                <w:lang w:val="en-GB"/>
              </w:rPr>
            </w:pPr>
            <w:ins w:id="303" w:author="Jānis Zuters" w:date="2018-10-21T11:25:00Z">
              <w:r w:rsidRPr="00CD7438">
                <w:rPr>
                  <w:b/>
                  <w:sz w:val="16"/>
                  <w:lang w:val="en-GB"/>
                </w:rPr>
                <w:t>module</w:t>
              </w:r>
              <w:r w:rsidRPr="00CD7438">
                <w:rPr>
                  <w:sz w:val="16"/>
                  <w:lang w:val="en-GB"/>
                </w:rPr>
                <w:t xml:space="preserve"> </w:t>
              </w:r>
              <w:proofErr w:type="spellStart"/>
              <w:r w:rsidRPr="00CD7438">
                <w:rPr>
                  <w:sz w:val="16"/>
                  <w:lang w:val="en-GB"/>
                </w:rPr>
                <w:t>extract_potential_p</w:t>
              </w:r>
            </w:ins>
            <w:ins w:id="304" w:author="Jānis Zuters" w:date="2018-10-21T11:26:00Z">
              <w:r w:rsidR="00A456B0">
                <w:rPr>
                  <w:sz w:val="16"/>
                  <w:lang w:val="en-GB"/>
                </w:rPr>
                <w:t>ost</w:t>
              </w:r>
            </w:ins>
            <w:ins w:id="305" w:author="Jānis Zuters" w:date="2018-10-21T11:25:00Z">
              <w:r w:rsidRPr="00CD7438">
                <w:rPr>
                  <w:sz w:val="16"/>
                  <w:lang w:val="en-GB"/>
                </w:rPr>
                <w:t>fixes</w:t>
              </w:r>
              <w:proofErr w:type="spellEnd"/>
              <w:r w:rsidRPr="00CD7438">
                <w:rPr>
                  <w:sz w:val="16"/>
                  <w:lang w:val="en-GB"/>
                </w:rPr>
                <w:t xml:space="preserve"> (</w:t>
              </w:r>
              <w:r w:rsidRPr="00CD7438">
                <w:rPr>
                  <w:i/>
                  <w:sz w:val="16"/>
                  <w:lang w:val="en-GB"/>
                </w:rPr>
                <w:t>vocab</w:t>
              </w:r>
              <w:r w:rsidRPr="00CD7438">
                <w:rPr>
                  <w:sz w:val="16"/>
                  <w:lang w:val="en-GB"/>
                </w:rPr>
                <w:t xml:space="preserve">, </w:t>
              </w:r>
              <w:proofErr w:type="spellStart"/>
              <w:r w:rsidRPr="00CD7438">
                <w:rPr>
                  <w:i/>
                  <w:sz w:val="16"/>
                  <w:lang w:val="en-GB"/>
                </w:rPr>
                <w:t>leftstat</w:t>
              </w:r>
              <w:proofErr w:type="spellEnd"/>
              <w:r w:rsidRPr="00CD7438">
                <w:rPr>
                  <w:sz w:val="16"/>
                  <w:lang w:val="en-GB"/>
                </w:rPr>
                <w:t>):</w:t>
              </w:r>
            </w:ins>
          </w:p>
          <w:p w:rsidR="00062210" w:rsidRPr="00CD7438" w:rsidRDefault="00062210" w:rsidP="000B346D">
            <w:pPr>
              <w:pStyle w:val="programcode"/>
              <w:rPr>
                <w:ins w:id="306" w:author="Jānis Zuters" w:date="2018-10-21T11:25:00Z"/>
                <w:sz w:val="16"/>
                <w:lang w:val="en-GB"/>
              </w:rPr>
            </w:pPr>
            <w:ins w:id="307" w:author="Jānis Zuters" w:date="2018-10-21T11:25:00Z">
              <w:r w:rsidRPr="00CD7438">
                <w:rPr>
                  <w:sz w:val="16"/>
                  <w:lang w:val="en-GB"/>
                </w:rPr>
                <w:tab/>
              </w:r>
              <w:r w:rsidRPr="00CD7438">
                <w:rPr>
                  <w:i/>
                  <w:sz w:val="16"/>
                  <w:lang w:val="en-GB"/>
                </w:rPr>
                <w:t>vocab</w:t>
              </w:r>
              <w:r w:rsidRPr="00CD7438">
                <w:rPr>
                  <w:sz w:val="16"/>
                  <w:lang w:val="en-GB"/>
                </w:rPr>
                <w:t xml:space="preserve"> – list of all words found in the text corpus</w:t>
              </w:r>
            </w:ins>
          </w:p>
          <w:p w:rsidR="00A456B0" w:rsidRDefault="00A456B0" w:rsidP="00A456B0">
            <w:pPr>
              <w:pStyle w:val="programcode"/>
              <w:rPr>
                <w:ins w:id="308" w:author="Jānis Zuters" w:date="2018-10-21T11:27:00Z"/>
                <w:sz w:val="16"/>
                <w:lang w:val="en-GB"/>
              </w:rPr>
            </w:pPr>
            <w:ins w:id="309" w:author="Jānis Zuters" w:date="2018-10-21T11:27:00Z">
              <w:r w:rsidRPr="00CD7438">
                <w:rPr>
                  <w:sz w:val="16"/>
                  <w:lang w:val="en-GB"/>
                </w:rPr>
                <w:tab/>
              </w:r>
              <w:proofErr w:type="spellStart"/>
              <w:r w:rsidRPr="00CD7438">
                <w:rPr>
                  <w:i/>
                  <w:sz w:val="16"/>
                  <w:lang w:val="en-GB"/>
                </w:rPr>
                <w:t>leftstat</w:t>
              </w:r>
              <w:proofErr w:type="spellEnd"/>
              <w:r w:rsidRPr="00CD7438">
                <w:rPr>
                  <w:sz w:val="16"/>
                  <w:lang w:val="en-GB"/>
                </w:rPr>
                <w:t xml:space="preserve"> – statistics of frequencies of left substrings</w:t>
              </w:r>
            </w:ins>
          </w:p>
          <w:p w:rsidR="00A456B0" w:rsidRPr="00CD7438" w:rsidRDefault="00A456B0" w:rsidP="00A456B0">
            <w:pPr>
              <w:pStyle w:val="programcode"/>
              <w:rPr>
                <w:ins w:id="310" w:author="Jānis Zuters" w:date="2018-10-21T11:27:00Z"/>
                <w:sz w:val="16"/>
                <w:lang w:val="en-GB"/>
              </w:rPr>
            </w:pPr>
            <w:ins w:id="311" w:author="Jānis Zuters" w:date="2018-10-21T11:27: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Pr>
                  <w:sz w:val="16"/>
                  <w:lang w:val="en-GB"/>
                </w:rPr>
                <w:t>as candidate roots</w:t>
              </w:r>
            </w:ins>
          </w:p>
          <w:p w:rsidR="003D2A30" w:rsidRPr="00CD7438" w:rsidRDefault="003D2A30" w:rsidP="003D2A30">
            <w:pPr>
              <w:pStyle w:val="programcode"/>
              <w:rPr>
                <w:ins w:id="312" w:author="Jānis Zuters" w:date="2018-10-21T11:42:00Z"/>
                <w:sz w:val="16"/>
                <w:lang w:val="en-GB"/>
              </w:rPr>
            </w:pPr>
            <w:ins w:id="313" w:author="Jānis Zuters" w:date="2018-10-21T11:42:00Z">
              <w:r w:rsidRPr="00CD7438">
                <w:rPr>
                  <w:sz w:val="16"/>
                  <w:lang w:val="en-GB"/>
                </w:rPr>
                <w:tab/>
              </w:r>
              <w:proofErr w:type="spellStart"/>
              <w:r>
                <w:rPr>
                  <w:i/>
                  <w:sz w:val="16"/>
                  <w:lang w:val="en-GB"/>
                </w:rPr>
                <w:t>post</w:t>
              </w:r>
              <w:r w:rsidRPr="00CD7438">
                <w:rPr>
                  <w:i/>
                  <w:sz w:val="16"/>
                  <w:lang w:val="en-GB"/>
                </w:rPr>
                <w:t>stat</w:t>
              </w:r>
              <w:proofErr w:type="spellEnd"/>
              <w:r w:rsidRPr="00CD7438">
                <w:rPr>
                  <w:sz w:val="16"/>
                  <w:lang w:val="en-GB"/>
                </w:rPr>
                <w:t xml:space="preserve"> – </w:t>
              </w:r>
              <w:r>
                <w:rPr>
                  <w:sz w:val="16"/>
                  <w:lang w:val="en-GB"/>
                </w:rPr>
                <w:t xml:space="preserve">postfix </w:t>
              </w:r>
              <w:r w:rsidRPr="00CD7438">
                <w:rPr>
                  <w:sz w:val="16"/>
                  <w:lang w:val="en-GB"/>
                </w:rPr>
                <w:t>statistics</w:t>
              </w:r>
            </w:ins>
            <w:ins w:id="314" w:author="Jānis Zuters" w:date="2018-10-21T12:16:00Z">
              <w:r w:rsidR="000B346D">
                <w:rPr>
                  <w:sz w:val="16"/>
                  <w:lang w:val="en-GB"/>
                </w:rPr>
                <w:t xml:space="preserve"> to be calculated</w:t>
              </w:r>
            </w:ins>
          </w:p>
          <w:p w:rsidR="003D2A30" w:rsidRPr="00CD7438" w:rsidRDefault="003D2A30" w:rsidP="003D2A30">
            <w:pPr>
              <w:pStyle w:val="programcode"/>
              <w:rPr>
                <w:ins w:id="315" w:author="Jānis Zuters" w:date="2018-10-21T11:42:00Z"/>
                <w:sz w:val="16"/>
                <w:lang w:val="en-GB"/>
              </w:rPr>
            </w:pPr>
            <w:ins w:id="316" w:author="Jānis Zuters" w:date="2018-10-21T11:42:00Z">
              <w:r w:rsidRPr="00CD7438">
                <w:rPr>
                  <w:sz w:val="16"/>
                  <w:lang w:val="en-GB"/>
                </w:rPr>
                <w:tab/>
              </w:r>
              <w:proofErr w:type="spellStart"/>
              <w:r>
                <w:rPr>
                  <w:i/>
                  <w:sz w:val="16"/>
                  <w:lang w:val="en-GB"/>
                </w:rPr>
                <w:t>suf</w:t>
              </w:r>
              <w:r w:rsidRPr="00CD7438">
                <w:rPr>
                  <w:i/>
                  <w:sz w:val="16"/>
                  <w:lang w:val="en-GB"/>
                </w:rPr>
                <w:t>fstat</w:t>
              </w:r>
              <w:proofErr w:type="spellEnd"/>
              <w:r w:rsidRPr="00CD7438">
                <w:rPr>
                  <w:sz w:val="16"/>
                  <w:lang w:val="en-GB"/>
                </w:rPr>
                <w:t xml:space="preserve"> – </w:t>
              </w:r>
              <w:r>
                <w:rPr>
                  <w:sz w:val="16"/>
                  <w:lang w:val="en-GB"/>
                </w:rPr>
                <w:t>suf</w:t>
              </w:r>
              <w:r w:rsidRPr="00CD7438">
                <w:rPr>
                  <w:sz w:val="16"/>
                  <w:lang w:val="en-GB"/>
                </w:rPr>
                <w:t>fix statistics to be calculated</w:t>
              </w:r>
            </w:ins>
          </w:p>
          <w:p w:rsidR="00A456B0" w:rsidRPr="00CD7438" w:rsidRDefault="00A456B0" w:rsidP="00A456B0">
            <w:pPr>
              <w:pStyle w:val="programcode"/>
              <w:rPr>
                <w:ins w:id="317" w:author="Jānis Zuters" w:date="2018-10-21T11:29:00Z"/>
                <w:sz w:val="16"/>
                <w:lang w:val="en-GB"/>
              </w:rPr>
            </w:pPr>
            <w:ins w:id="318" w:author="Jānis Zuters" w:date="2018-10-21T11:29:00Z">
              <w:r w:rsidRPr="00CD7438">
                <w:rPr>
                  <w:sz w:val="16"/>
                  <w:lang w:val="en-GB"/>
                </w:rPr>
                <w:tab/>
              </w:r>
              <w:proofErr w:type="spellStart"/>
              <w:r>
                <w:rPr>
                  <w:i/>
                  <w:sz w:val="16"/>
                  <w:lang w:val="en-GB"/>
                </w:rPr>
                <w:t>end</w:t>
              </w:r>
              <w:r w:rsidRPr="00CD7438">
                <w:rPr>
                  <w:i/>
                  <w:sz w:val="16"/>
                  <w:lang w:val="en-GB"/>
                </w:rPr>
                <w:t>stat</w:t>
              </w:r>
              <w:proofErr w:type="spellEnd"/>
              <w:r w:rsidRPr="00CD7438">
                <w:rPr>
                  <w:sz w:val="16"/>
                  <w:lang w:val="en-GB"/>
                </w:rPr>
                <w:t xml:space="preserve"> – </w:t>
              </w:r>
              <w:r>
                <w:rPr>
                  <w:sz w:val="16"/>
                  <w:lang w:val="en-GB"/>
                </w:rPr>
                <w:t>ending</w:t>
              </w:r>
              <w:r w:rsidRPr="00CD7438">
                <w:rPr>
                  <w:sz w:val="16"/>
                  <w:lang w:val="en-GB"/>
                </w:rPr>
                <w:t xml:space="preserve"> statistics to be calculated</w:t>
              </w:r>
            </w:ins>
          </w:p>
          <w:p w:rsidR="00062210" w:rsidRPr="00CD7438" w:rsidRDefault="00062210" w:rsidP="000B346D">
            <w:pPr>
              <w:pStyle w:val="programcode"/>
              <w:rPr>
                <w:ins w:id="319" w:author="Jānis Zuters" w:date="2018-10-21T11:25:00Z"/>
                <w:sz w:val="16"/>
                <w:lang w:val="en-GB"/>
              </w:rPr>
            </w:pPr>
            <w:ins w:id="320" w:author="Jānis Zuters" w:date="2018-10-21T11:25:00Z">
              <w:r w:rsidRPr="00CD7438">
                <w:rPr>
                  <w:sz w:val="16"/>
                  <w:lang w:val="en-GB"/>
                </w:rPr>
                <w:tab/>
              </w:r>
              <w:r w:rsidRPr="00CD7438">
                <w:rPr>
                  <w:b/>
                  <w:sz w:val="16"/>
                  <w:lang w:val="en-GB"/>
                </w:rPr>
                <w:t xml:space="preserve">for each </w:t>
              </w:r>
              <w:r w:rsidRPr="00CD7438">
                <w:rPr>
                  <w:sz w:val="16"/>
                  <w:lang w:val="en-GB"/>
                </w:rPr>
                <w:t xml:space="preserve">word </w:t>
              </w:r>
              <w:r w:rsidRPr="00CD7438">
                <w:rPr>
                  <w:b/>
                  <w:i/>
                  <w:sz w:val="16"/>
                  <w:lang w:val="en-GB"/>
                </w:rPr>
                <w:t>w</w:t>
              </w:r>
              <w:r w:rsidRPr="00CD7438">
                <w:rPr>
                  <w:sz w:val="16"/>
                  <w:lang w:val="en-GB"/>
                </w:rPr>
                <w:t xml:space="preserve"> in the vocabulary </w:t>
              </w:r>
              <w:r w:rsidRPr="00CD7438">
                <w:rPr>
                  <w:i/>
                  <w:sz w:val="16"/>
                  <w:lang w:val="en-GB"/>
                </w:rPr>
                <w:t>vocab</w:t>
              </w:r>
              <w:r w:rsidRPr="00CD7438">
                <w:rPr>
                  <w:sz w:val="16"/>
                  <w:lang w:val="en-GB"/>
                </w:rPr>
                <w:t>:</w:t>
              </w:r>
            </w:ins>
          </w:p>
          <w:p w:rsidR="00062210" w:rsidRPr="00CD7438" w:rsidRDefault="00062210" w:rsidP="000B346D">
            <w:pPr>
              <w:pStyle w:val="programcode"/>
              <w:rPr>
                <w:ins w:id="321" w:author="Jānis Zuters" w:date="2018-10-21T11:25:00Z"/>
                <w:i/>
                <w:sz w:val="16"/>
                <w:lang w:val="en-GB"/>
              </w:rPr>
            </w:pPr>
            <w:ins w:id="322" w:author="Jānis Zuters" w:date="2018-10-21T11:25:00Z">
              <w:r w:rsidRPr="00CD7438">
                <w:rPr>
                  <w:sz w:val="16"/>
                  <w:lang w:val="en-GB"/>
                </w:rPr>
                <w:tab/>
              </w:r>
              <w:r w:rsidRPr="00CD7438">
                <w:rPr>
                  <w:sz w:val="16"/>
                  <w:lang w:val="en-GB"/>
                </w:rPr>
                <w:tab/>
              </w:r>
              <w:r w:rsidRPr="00CD7438">
                <w:rPr>
                  <w:b/>
                  <w:sz w:val="16"/>
                  <w:lang w:val="en-GB"/>
                </w:rPr>
                <w:t>for each</w:t>
              </w:r>
              <w:r w:rsidRPr="00CD7438">
                <w:rPr>
                  <w:sz w:val="16"/>
                  <w:lang w:val="en-GB"/>
                </w:rPr>
                <w:t xml:space="preserve"> </w:t>
              </w:r>
            </w:ins>
            <w:ins w:id="323" w:author="Jānis Zuters" w:date="2018-10-21T11:32:00Z">
              <w:r w:rsidR="00441DC5">
                <w:rPr>
                  <w:sz w:val="16"/>
                  <w:lang w:val="en-GB"/>
                </w:rPr>
                <w:t>right</w:t>
              </w:r>
            </w:ins>
            <w:ins w:id="324" w:author="Jānis Zuters" w:date="2018-10-21T11:25:00Z">
              <w:r w:rsidRPr="00CD7438">
                <w:rPr>
                  <w:sz w:val="16"/>
                  <w:lang w:val="en-GB"/>
                </w:rPr>
                <w:t xml:space="preserve"> substring </w:t>
              </w:r>
              <w:r w:rsidRPr="00CD7438">
                <w:rPr>
                  <w:b/>
                  <w:i/>
                  <w:sz w:val="16"/>
                  <w:lang w:val="en-GB"/>
                </w:rPr>
                <w:t>p</w:t>
              </w:r>
              <w:r w:rsidRPr="00CD7438">
                <w:rPr>
                  <w:sz w:val="16"/>
                  <w:lang w:val="en-GB"/>
                </w:rPr>
                <w:t xml:space="preserve"> </w:t>
              </w:r>
              <w:r w:rsidRPr="00CD7438">
                <w:rPr>
                  <w:b/>
                  <w:sz w:val="16"/>
                  <w:lang w:val="en-GB"/>
                </w:rPr>
                <w:t>in</w:t>
              </w:r>
              <w:r w:rsidRPr="00CD7438">
                <w:rPr>
                  <w:sz w:val="16"/>
                  <w:lang w:val="en-GB"/>
                </w:rPr>
                <w:t xml:space="preserve"> </w:t>
              </w:r>
              <w:r w:rsidRPr="00CD7438">
                <w:rPr>
                  <w:b/>
                  <w:i/>
                  <w:sz w:val="16"/>
                  <w:lang w:val="en-GB"/>
                </w:rPr>
                <w:t>w</w:t>
              </w:r>
              <w:r w:rsidRPr="00CD7438">
                <w:rPr>
                  <w:sz w:val="16"/>
                  <w:lang w:val="en-GB"/>
                </w:rPr>
                <w:t xml:space="preserve">: </w:t>
              </w:r>
              <w:r w:rsidRPr="00CD7438">
                <w:rPr>
                  <w:i/>
                  <w:sz w:val="16"/>
                  <w:lang w:val="en-GB"/>
                </w:rPr>
                <w:t># a potential p</w:t>
              </w:r>
            </w:ins>
            <w:ins w:id="325" w:author="Jānis Zuters" w:date="2018-10-21T11:32:00Z">
              <w:r w:rsidR="00441DC5">
                <w:rPr>
                  <w:i/>
                  <w:sz w:val="16"/>
                  <w:lang w:val="en-GB"/>
                </w:rPr>
                <w:t>ost</w:t>
              </w:r>
            </w:ins>
            <w:ins w:id="326" w:author="Jānis Zuters" w:date="2018-10-21T11:25:00Z">
              <w:r w:rsidRPr="00CD7438">
                <w:rPr>
                  <w:i/>
                  <w:sz w:val="16"/>
                  <w:lang w:val="en-GB"/>
                </w:rPr>
                <w:t>fix</w:t>
              </w:r>
            </w:ins>
          </w:p>
          <w:p w:rsidR="00062210" w:rsidRPr="00CD7438" w:rsidRDefault="00062210" w:rsidP="000B346D">
            <w:pPr>
              <w:pStyle w:val="programcode"/>
              <w:rPr>
                <w:ins w:id="327" w:author="Jānis Zuters" w:date="2018-10-21T11:25:00Z"/>
                <w:sz w:val="16"/>
                <w:lang w:val="en-GB"/>
              </w:rPr>
            </w:pPr>
            <w:ins w:id="328" w:author="Jānis Zuters" w:date="2018-10-21T11:25:00Z">
              <w:r w:rsidRPr="00CD7438">
                <w:rPr>
                  <w:sz w:val="16"/>
                  <w:lang w:val="en-GB"/>
                </w:rPr>
                <w:tab/>
              </w:r>
              <w:r w:rsidRPr="00CD7438">
                <w:rPr>
                  <w:sz w:val="16"/>
                  <w:lang w:val="en-GB"/>
                </w:rPr>
                <w:tab/>
              </w:r>
              <w:r w:rsidRPr="00CD7438">
                <w:rPr>
                  <w:sz w:val="16"/>
                  <w:lang w:val="en-GB"/>
                </w:rPr>
                <w:tab/>
              </w:r>
              <w:r w:rsidRPr="00CD7438">
                <w:rPr>
                  <w:b/>
                  <w:sz w:val="16"/>
                  <w:lang w:val="en-GB"/>
                </w:rPr>
                <w:t>if</w:t>
              </w:r>
              <w:r w:rsidRPr="00CD7438">
                <w:rPr>
                  <w:sz w:val="16"/>
                  <w:lang w:val="en-GB"/>
                </w:rPr>
                <w:t xml:space="preserve"> </w:t>
              </w:r>
              <w:r w:rsidRPr="00CD7438">
                <w:rPr>
                  <w:b/>
                  <w:i/>
                  <w:sz w:val="16"/>
                  <w:lang w:val="en-GB"/>
                </w:rPr>
                <w:t>p</w:t>
              </w:r>
              <w:r w:rsidRPr="00CD7438">
                <w:rPr>
                  <w:sz w:val="16"/>
                  <w:lang w:val="en-GB"/>
                </w:rPr>
                <w:t xml:space="preserve"> is a valid p</w:t>
              </w:r>
            </w:ins>
            <w:ins w:id="329" w:author="Jānis Zuters" w:date="2018-10-21T11:32:00Z">
              <w:r w:rsidR="00441DC5">
                <w:rPr>
                  <w:sz w:val="16"/>
                  <w:lang w:val="en-GB"/>
                </w:rPr>
                <w:t>ost</w:t>
              </w:r>
            </w:ins>
            <w:ins w:id="330" w:author="Jānis Zuters" w:date="2018-10-21T11:25:00Z">
              <w:r w:rsidRPr="00CD7438">
                <w:rPr>
                  <w:sz w:val="16"/>
                  <w:lang w:val="en-GB"/>
                </w:rPr>
                <w:t>fix according to a hardcoded control:</w:t>
              </w:r>
            </w:ins>
          </w:p>
          <w:p w:rsidR="00062210" w:rsidRPr="00CD7438" w:rsidRDefault="00062210" w:rsidP="000B346D">
            <w:pPr>
              <w:pStyle w:val="programcode"/>
              <w:rPr>
                <w:ins w:id="331" w:author="Jānis Zuters" w:date="2018-10-21T11:25:00Z"/>
                <w:i/>
                <w:sz w:val="16"/>
                <w:lang w:val="en-GB"/>
              </w:rPr>
            </w:pPr>
            <w:ins w:id="332" w:author="Jānis Zuters" w:date="2018-10-21T11:25: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i/>
                  <w:sz w:val="16"/>
                  <w:lang w:val="en-GB"/>
                </w:rPr>
                <w:t># a potential root in the middle of w:</w:t>
              </w:r>
            </w:ins>
          </w:p>
          <w:p w:rsidR="00062210" w:rsidRPr="00CD7438" w:rsidRDefault="00062210" w:rsidP="000B346D">
            <w:pPr>
              <w:pStyle w:val="programcode"/>
              <w:rPr>
                <w:ins w:id="333" w:author="Jānis Zuters" w:date="2018-10-21T11:25:00Z"/>
                <w:sz w:val="16"/>
                <w:lang w:val="en-GB"/>
              </w:rPr>
            </w:pPr>
            <w:ins w:id="334" w:author="Jānis Zuters" w:date="2018-10-21T11:25: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for each</w:t>
              </w:r>
              <w:r w:rsidRPr="00CD7438">
                <w:rPr>
                  <w:sz w:val="16"/>
                  <w:lang w:val="en-GB"/>
                </w:rPr>
                <w:t xml:space="preserve"> substring </w:t>
              </w:r>
              <w:r w:rsidRPr="00CD7438">
                <w:rPr>
                  <w:b/>
                  <w:sz w:val="16"/>
                  <w:lang w:val="en-GB"/>
                </w:rPr>
                <w:t>r</w:t>
              </w:r>
              <w:r w:rsidRPr="00CD7438">
                <w:rPr>
                  <w:sz w:val="16"/>
                  <w:lang w:val="en-GB"/>
                </w:rPr>
                <w:t xml:space="preserve"> </w:t>
              </w:r>
              <w:r w:rsidRPr="00CD7438">
                <w:rPr>
                  <w:b/>
                  <w:sz w:val="16"/>
                  <w:lang w:val="en-GB"/>
                </w:rPr>
                <w:t>in</w:t>
              </w:r>
              <w:r w:rsidRPr="00CD7438">
                <w:rPr>
                  <w:sz w:val="16"/>
                  <w:lang w:val="en-GB"/>
                </w:rPr>
                <w:t xml:space="preserve"> </w:t>
              </w:r>
              <w:r w:rsidRPr="00CD7438">
                <w:rPr>
                  <w:b/>
                  <w:sz w:val="16"/>
                  <w:lang w:val="en-GB"/>
                </w:rPr>
                <w:t>w</w:t>
              </w:r>
              <w:r w:rsidRPr="00CD7438">
                <w:rPr>
                  <w:sz w:val="16"/>
                  <w:lang w:val="en-GB"/>
                </w:rPr>
                <w:t xml:space="preserve"> </w:t>
              </w:r>
            </w:ins>
            <w:ins w:id="335" w:author="Jānis Zuters" w:date="2018-10-21T11:37:00Z">
              <w:r w:rsidR="00070638">
                <w:rPr>
                  <w:sz w:val="16"/>
                  <w:lang w:val="en-GB"/>
                </w:rPr>
                <w:t>preceding</w:t>
              </w:r>
            </w:ins>
            <w:ins w:id="336" w:author="Jānis Zuters" w:date="2018-10-21T11:25:00Z">
              <w:r w:rsidRPr="00CD7438">
                <w:rPr>
                  <w:sz w:val="16"/>
                  <w:lang w:val="en-GB"/>
                </w:rPr>
                <w:t xml:space="preserve"> </w:t>
              </w:r>
              <w:r w:rsidRPr="00CD7438">
                <w:rPr>
                  <w:b/>
                  <w:sz w:val="16"/>
                  <w:lang w:val="en-GB"/>
                </w:rPr>
                <w:t>p</w:t>
              </w:r>
              <w:r w:rsidRPr="00CD7438">
                <w:rPr>
                  <w:sz w:val="16"/>
                  <w:lang w:val="en-GB"/>
                </w:rPr>
                <w:t>:</w:t>
              </w:r>
            </w:ins>
          </w:p>
          <w:p w:rsidR="00070638" w:rsidRPr="00CD7438" w:rsidRDefault="00070638" w:rsidP="00070638">
            <w:pPr>
              <w:pStyle w:val="programcode"/>
              <w:rPr>
                <w:ins w:id="337" w:author="Jānis Zuters" w:date="2018-10-21T11:38:00Z"/>
                <w:sz w:val="16"/>
                <w:lang w:val="en-GB"/>
              </w:rPr>
            </w:pPr>
            <w:ins w:id="338" w:author="Jānis Zuters" w:date="2018-10-21T11:38: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if</w:t>
              </w:r>
              <w:r w:rsidRPr="00CD7438">
                <w:rPr>
                  <w:sz w:val="16"/>
                  <w:lang w:val="en-GB"/>
                </w:rPr>
                <w:t xml:space="preserve"> </w:t>
              </w:r>
              <w:r w:rsidRPr="00CD7438">
                <w:rPr>
                  <w:b/>
                  <w:i/>
                  <w:sz w:val="16"/>
                  <w:lang w:val="en-GB"/>
                </w:rPr>
                <w:t>r</w:t>
              </w:r>
              <w:r w:rsidRPr="00CD7438">
                <w:rPr>
                  <w:sz w:val="16"/>
                  <w:lang w:val="en-GB"/>
                </w:rPr>
                <w:t xml:space="preserve"> is a valid root according to a hardcoded control</w:t>
              </w:r>
            </w:ins>
          </w:p>
          <w:p w:rsidR="00070638" w:rsidRPr="00CD7438" w:rsidRDefault="00070638" w:rsidP="00070638">
            <w:pPr>
              <w:pStyle w:val="programcode"/>
              <w:rPr>
                <w:ins w:id="339" w:author="Jānis Zuters" w:date="2018-10-21T11:38:00Z"/>
                <w:sz w:val="16"/>
                <w:lang w:val="en-GB"/>
              </w:rPr>
            </w:pPr>
            <w:ins w:id="340" w:author="Jānis Zuters" w:date="2018-10-21T11:38: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and</w:t>
              </w:r>
              <w:r w:rsidRPr="00CD7438">
                <w:rPr>
                  <w:sz w:val="16"/>
                  <w:lang w:val="en-GB"/>
                </w:rPr>
                <w:t xml:space="preserve"> </w:t>
              </w:r>
              <w:r w:rsidRPr="00CD7438">
                <w:rPr>
                  <w:b/>
                  <w:i/>
                  <w:sz w:val="16"/>
                  <w:lang w:val="en-GB"/>
                </w:rPr>
                <w:t>r</w:t>
              </w:r>
              <w:r w:rsidRPr="00CD7438">
                <w:rPr>
                  <w:sz w:val="16"/>
                  <w:lang w:val="en-GB"/>
                </w:rPr>
                <w:t xml:space="preserve"> is found </w:t>
              </w:r>
              <w:r w:rsidRPr="00CD7438">
                <w:rPr>
                  <w:b/>
                  <w:sz w:val="16"/>
                  <w:lang w:val="en-GB"/>
                </w:rPr>
                <w:t>in</w:t>
              </w:r>
              <w:r w:rsidRPr="00CD7438">
                <w:rPr>
                  <w:sz w:val="16"/>
                  <w:lang w:val="en-GB"/>
                </w:rPr>
                <w:t xml:space="preserve"> </w:t>
              </w:r>
              <w:proofErr w:type="spellStart"/>
              <w:r w:rsidRPr="00CD7438">
                <w:rPr>
                  <w:i/>
                  <w:sz w:val="16"/>
                  <w:lang w:val="en-GB"/>
                </w:rPr>
                <w:t>leftstat</w:t>
              </w:r>
              <w:proofErr w:type="spellEnd"/>
              <w:r w:rsidRPr="00CD7438">
                <w:rPr>
                  <w:sz w:val="16"/>
                  <w:lang w:val="en-GB"/>
                </w:rPr>
                <w:t>:</w:t>
              </w:r>
            </w:ins>
          </w:p>
          <w:p w:rsidR="00070638" w:rsidRPr="00CD7438" w:rsidRDefault="00070638" w:rsidP="00070638">
            <w:pPr>
              <w:pStyle w:val="programcode"/>
              <w:rPr>
                <w:ins w:id="341" w:author="Jānis Zuters" w:date="2018-10-21T11:38:00Z"/>
                <w:sz w:val="16"/>
                <w:lang w:val="en-GB"/>
              </w:rPr>
            </w:pPr>
            <w:ins w:id="342" w:author="Jānis Zuters" w:date="2018-10-21T11:38: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proofErr w:type="spellStart"/>
              <w:r w:rsidRPr="00846210">
                <w:rPr>
                  <w:i/>
                  <w:sz w:val="16"/>
                  <w:lang w:val="en-GB"/>
                  <w:rPrChange w:id="343" w:author="Jānis Zuters" w:date="2018-10-21T11:57:00Z">
                    <w:rPr>
                      <w:sz w:val="16"/>
                      <w:lang w:val="en-GB"/>
                    </w:rPr>
                  </w:rPrChange>
                </w:rPr>
                <w:t>poststat</w:t>
              </w:r>
              <w:proofErr w:type="spellEnd"/>
              <w:r w:rsidRPr="00CD7438">
                <w:rPr>
                  <w:sz w:val="16"/>
                  <w:lang w:val="en-GB"/>
                </w:rPr>
                <w:t>[</w:t>
              </w:r>
              <w:r w:rsidRPr="00DF0145">
                <w:rPr>
                  <w:b/>
                  <w:i/>
                  <w:sz w:val="16"/>
                  <w:lang w:val="en-GB"/>
                  <w:rPrChange w:id="344" w:author="Jānis Zuters" w:date="2018-10-21T11:53:00Z">
                    <w:rPr>
                      <w:b/>
                      <w:sz w:val="16"/>
                      <w:lang w:val="en-GB"/>
                    </w:rPr>
                  </w:rPrChange>
                </w:rPr>
                <w:t>p</w:t>
              </w:r>
              <w:r w:rsidRPr="00CD7438">
                <w:rPr>
                  <w:sz w:val="16"/>
                  <w:lang w:val="en-GB"/>
                </w:rPr>
                <w:t xml:space="preserve">] = </w:t>
              </w:r>
              <w:proofErr w:type="spellStart"/>
              <w:r w:rsidRPr="00846210">
                <w:rPr>
                  <w:i/>
                  <w:sz w:val="16"/>
                  <w:lang w:val="en-GB"/>
                  <w:rPrChange w:id="345" w:author="Jānis Zuters" w:date="2018-10-21T11:57:00Z">
                    <w:rPr>
                      <w:sz w:val="16"/>
                      <w:lang w:val="en-GB"/>
                    </w:rPr>
                  </w:rPrChange>
                </w:rPr>
                <w:t>poststat</w:t>
              </w:r>
              <w:proofErr w:type="spellEnd"/>
              <w:r w:rsidRPr="00CD7438">
                <w:rPr>
                  <w:sz w:val="16"/>
                  <w:lang w:val="en-GB"/>
                </w:rPr>
                <w:t>[</w:t>
              </w:r>
              <w:r w:rsidRPr="00DF0145">
                <w:rPr>
                  <w:b/>
                  <w:i/>
                  <w:sz w:val="16"/>
                  <w:lang w:val="en-GB"/>
                  <w:rPrChange w:id="346" w:author="Jānis Zuters" w:date="2018-10-21T11:53:00Z">
                    <w:rPr>
                      <w:b/>
                      <w:sz w:val="16"/>
                      <w:lang w:val="en-GB"/>
                    </w:rPr>
                  </w:rPrChange>
                </w:rPr>
                <w:t>p</w:t>
              </w:r>
              <w:r w:rsidRPr="00CD7438">
                <w:rPr>
                  <w:sz w:val="16"/>
                  <w:lang w:val="en-GB"/>
                </w:rPr>
                <w:t xml:space="preserve">] + </w:t>
              </w:r>
              <w:proofErr w:type="spellStart"/>
              <w:r w:rsidRPr="00846210">
                <w:rPr>
                  <w:i/>
                  <w:sz w:val="16"/>
                  <w:lang w:val="en-GB"/>
                  <w:rPrChange w:id="347" w:author="Jānis Zuters" w:date="2018-10-21T11:57:00Z">
                    <w:rPr>
                      <w:sz w:val="16"/>
                      <w:lang w:val="en-GB"/>
                    </w:rPr>
                  </w:rPrChange>
                </w:rPr>
                <w:t>leftstat</w:t>
              </w:r>
              <w:proofErr w:type="spellEnd"/>
              <w:r w:rsidRPr="00CD7438">
                <w:rPr>
                  <w:sz w:val="16"/>
                  <w:lang w:val="en-GB"/>
                </w:rPr>
                <w:t>[</w:t>
              </w:r>
              <w:r w:rsidRPr="00DF0145">
                <w:rPr>
                  <w:b/>
                  <w:i/>
                  <w:sz w:val="16"/>
                  <w:lang w:val="en-GB"/>
                  <w:rPrChange w:id="348" w:author="Jānis Zuters" w:date="2018-10-21T11:53:00Z">
                    <w:rPr>
                      <w:b/>
                      <w:sz w:val="16"/>
                      <w:lang w:val="en-GB"/>
                    </w:rPr>
                  </w:rPrChange>
                </w:rPr>
                <w:t>r</w:t>
              </w:r>
              <w:r w:rsidRPr="00CD7438">
                <w:rPr>
                  <w:sz w:val="16"/>
                  <w:lang w:val="en-GB"/>
                </w:rPr>
                <w:t>]</w:t>
              </w:r>
            </w:ins>
          </w:p>
          <w:p w:rsidR="00070638" w:rsidRPr="00CD7438" w:rsidRDefault="00070638" w:rsidP="00070638">
            <w:pPr>
              <w:pStyle w:val="programcode"/>
              <w:rPr>
                <w:ins w:id="349" w:author="Jānis Zuters" w:date="2018-10-21T11:38:00Z"/>
                <w:sz w:val="16"/>
                <w:lang w:val="en-GB"/>
              </w:rPr>
            </w:pPr>
            <w:ins w:id="350" w:author="Jānis Zuters" w:date="2018-10-21T11:39:00Z">
              <w:r w:rsidRPr="00CD7438">
                <w:rPr>
                  <w:sz w:val="16"/>
                  <w:lang w:val="en-GB"/>
                </w:rPr>
                <w:tab/>
              </w:r>
            </w:ins>
            <w:ins w:id="351" w:author="Jānis Zuters" w:date="2018-10-21T11:38: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if</w:t>
              </w:r>
              <w:r w:rsidRPr="00CD7438">
                <w:rPr>
                  <w:sz w:val="16"/>
                  <w:lang w:val="en-GB"/>
                </w:rPr>
                <w:t xml:space="preserve"> </w:t>
              </w:r>
              <w:r w:rsidRPr="00CD7438">
                <w:rPr>
                  <w:b/>
                  <w:i/>
                  <w:sz w:val="16"/>
                  <w:lang w:val="en-GB"/>
                </w:rPr>
                <w:t>p</w:t>
              </w:r>
              <w:r w:rsidRPr="00CD7438">
                <w:rPr>
                  <w:sz w:val="16"/>
                  <w:lang w:val="en-GB"/>
                </w:rPr>
                <w:t xml:space="preserve"> is a valid </w:t>
              </w:r>
              <w:r>
                <w:rPr>
                  <w:sz w:val="16"/>
                  <w:lang w:val="en-GB"/>
                </w:rPr>
                <w:t>ending</w:t>
              </w:r>
              <w:r w:rsidRPr="00CD7438">
                <w:rPr>
                  <w:sz w:val="16"/>
                  <w:lang w:val="en-GB"/>
                </w:rPr>
                <w:t xml:space="preserve"> according to a hardcoded control:</w:t>
              </w:r>
            </w:ins>
          </w:p>
          <w:p w:rsidR="00070638" w:rsidRPr="00CD7438" w:rsidRDefault="00070638" w:rsidP="00070638">
            <w:pPr>
              <w:pStyle w:val="programcode"/>
              <w:rPr>
                <w:ins w:id="352" w:author="Jānis Zuters" w:date="2018-10-21T11:38:00Z"/>
                <w:sz w:val="16"/>
                <w:lang w:val="en-GB"/>
              </w:rPr>
            </w:pPr>
            <w:ins w:id="353" w:author="Jānis Zuters" w:date="2018-10-21T11:38:00Z">
              <w:r w:rsidRPr="00CD7438">
                <w:rPr>
                  <w:sz w:val="16"/>
                  <w:lang w:val="en-GB"/>
                </w:rPr>
                <w:tab/>
              </w:r>
            </w:ins>
            <w:ins w:id="354" w:author="Jānis Zuters" w:date="2018-10-21T11:39:00Z">
              <w:r w:rsidRPr="00CD7438">
                <w:rPr>
                  <w:sz w:val="16"/>
                  <w:lang w:val="en-GB"/>
                </w:rPr>
                <w:tab/>
              </w:r>
            </w:ins>
            <w:ins w:id="355" w:author="Jānis Zuters" w:date="2018-10-21T11:38: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ins>
            <w:proofErr w:type="spellStart"/>
            <w:ins w:id="356" w:author="Jānis Zuters" w:date="2018-10-21T11:39:00Z">
              <w:r w:rsidRPr="00846210">
                <w:rPr>
                  <w:i/>
                  <w:sz w:val="16"/>
                  <w:lang w:val="en-GB"/>
                  <w:rPrChange w:id="357" w:author="Jānis Zuters" w:date="2018-10-21T11:57:00Z">
                    <w:rPr>
                      <w:sz w:val="16"/>
                      <w:lang w:val="en-GB"/>
                    </w:rPr>
                  </w:rPrChange>
                </w:rPr>
                <w:t>end</w:t>
              </w:r>
            </w:ins>
            <w:ins w:id="358" w:author="Jānis Zuters" w:date="2018-10-21T11:38:00Z">
              <w:r w:rsidRPr="00846210">
                <w:rPr>
                  <w:i/>
                  <w:sz w:val="16"/>
                  <w:lang w:val="en-GB"/>
                  <w:rPrChange w:id="359" w:author="Jānis Zuters" w:date="2018-10-21T11:57:00Z">
                    <w:rPr>
                      <w:sz w:val="16"/>
                      <w:lang w:val="en-GB"/>
                    </w:rPr>
                  </w:rPrChange>
                </w:rPr>
                <w:t>stat</w:t>
              </w:r>
              <w:proofErr w:type="spellEnd"/>
              <w:r w:rsidRPr="00CD7438">
                <w:rPr>
                  <w:sz w:val="16"/>
                  <w:lang w:val="en-GB"/>
                </w:rPr>
                <w:t>[</w:t>
              </w:r>
              <w:r w:rsidRPr="00DF0145">
                <w:rPr>
                  <w:b/>
                  <w:i/>
                  <w:sz w:val="16"/>
                  <w:lang w:val="en-GB"/>
                  <w:rPrChange w:id="360" w:author="Jānis Zuters" w:date="2018-10-21T11:54:00Z">
                    <w:rPr>
                      <w:b/>
                      <w:sz w:val="16"/>
                      <w:lang w:val="en-GB"/>
                    </w:rPr>
                  </w:rPrChange>
                </w:rPr>
                <w:t>p</w:t>
              </w:r>
              <w:r w:rsidRPr="00CD7438">
                <w:rPr>
                  <w:sz w:val="16"/>
                  <w:lang w:val="en-GB"/>
                </w:rPr>
                <w:t xml:space="preserve">] = </w:t>
              </w:r>
            </w:ins>
            <w:proofErr w:type="spellStart"/>
            <w:ins w:id="361" w:author="Jānis Zuters" w:date="2018-10-21T11:39:00Z">
              <w:r w:rsidRPr="00846210">
                <w:rPr>
                  <w:i/>
                  <w:sz w:val="16"/>
                  <w:lang w:val="en-GB"/>
                  <w:rPrChange w:id="362" w:author="Jānis Zuters" w:date="2018-10-21T11:57:00Z">
                    <w:rPr>
                      <w:sz w:val="16"/>
                      <w:lang w:val="en-GB"/>
                    </w:rPr>
                  </w:rPrChange>
                </w:rPr>
                <w:t>endstat</w:t>
              </w:r>
            </w:ins>
            <w:proofErr w:type="spellEnd"/>
            <w:ins w:id="363" w:author="Jānis Zuters" w:date="2018-10-21T11:38:00Z">
              <w:r w:rsidRPr="00CD7438">
                <w:rPr>
                  <w:sz w:val="16"/>
                  <w:lang w:val="en-GB"/>
                </w:rPr>
                <w:t>[</w:t>
              </w:r>
              <w:r w:rsidRPr="00DF0145">
                <w:rPr>
                  <w:b/>
                  <w:i/>
                  <w:sz w:val="16"/>
                  <w:lang w:val="en-GB"/>
                  <w:rPrChange w:id="364" w:author="Jānis Zuters" w:date="2018-10-21T11:54:00Z">
                    <w:rPr>
                      <w:b/>
                      <w:sz w:val="16"/>
                      <w:lang w:val="en-GB"/>
                    </w:rPr>
                  </w:rPrChange>
                </w:rPr>
                <w:t>p</w:t>
              </w:r>
              <w:r w:rsidRPr="00CD7438">
                <w:rPr>
                  <w:sz w:val="16"/>
                  <w:lang w:val="en-GB"/>
                </w:rPr>
                <w:t xml:space="preserve">] + </w:t>
              </w:r>
              <w:proofErr w:type="spellStart"/>
              <w:r w:rsidRPr="00846210">
                <w:rPr>
                  <w:i/>
                  <w:sz w:val="16"/>
                  <w:lang w:val="en-GB"/>
                  <w:rPrChange w:id="365" w:author="Jānis Zuters" w:date="2018-10-21T11:57:00Z">
                    <w:rPr>
                      <w:sz w:val="16"/>
                      <w:lang w:val="en-GB"/>
                    </w:rPr>
                  </w:rPrChange>
                </w:rPr>
                <w:t>leftstat</w:t>
              </w:r>
              <w:proofErr w:type="spellEnd"/>
              <w:r w:rsidRPr="00CD7438">
                <w:rPr>
                  <w:sz w:val="16"/>
                  <w:lang w:val="en-GB"/>
                </w:rPr>
                <w:t>[</w:t>
              </w:r>
              <w:r w:rsidRPr="00DF0145">
                <w:rPr>
                  <w:b/>
                  <w:i/>
                  <w:sz w:val="16"/>
                  <w:lang w:val="en-GB"/>
                  <w:rPrChange w:id="366" w:author="Jānis Zuters" w:date="2018-10-21T11:54:00Z">
                    <w:rPr>
                      <w:b/>
                      <w:sz w:val="16"/>
                      <w:lang w:val="en-GB"/>
                    </w:rPr>
                  </w:rPrChange>
                </w:rPr>
                <w:t>r</w:t>
              </w:r>
              <w:r w:rsidRPr="00CD7438">
                <w:rPr>
                  <w:sz w:val="16"/>
                  <w:lang w:val="en-GB"/>
                </w:rPr>
                <w:t>]</w:t>
              </w:r>
            </w:ins>
          </w:p>
          <w:p w:rsidR="00DF0145" w:rsidRPr="00CD7438" w:rsidRDefault="00DF0145" w:rsidP="00DF0145">
            <w:pPr>
              <w:pStyle w:val="programcode"/>
              <w:rPr>
                <w:ins w:id="367" w:author="Jānis Zuters" w:date="2018-10-21T11:50:00Z"/>
                <w:i/>
                <w:sz w:val="16"/>
                <w:lang w:val="en-GB"/>
              </w:rPr>
            </w:pPr>
            <w:ins w:id="368" w:author="Jānis Zuters" w:date="2018-10-21T11:50:00Z">
              <w:r w:rsidRPr="00CD7438">
                <w:rPr>
                  <w:sz w:val="16"/>
                  <w:lang w:val="en-GB"/>
                </w:rPr>
                <w:tab/>
              </w:r>
              <w:r w:rsidRPr="00CD7438">
                <w:rPr>
                  <w:sz w:val="16"/>
                  <w:lang w:val="en-GB"/>
                </w:rPr>
                <w:tab/>
              </w:r>
              <w:r w:rsidRPr="00CD7438">
                <w:rPr>
                  <w:i/>
                  <w:sz w:val="16"/>
                  <w:lang w:val="en-GB"/>
                </w:rPr>
                <w:t xml:space="preserve"># </w:t>
              </w:r>
              <w:r>
                <w:rPr>
                  <w:i/>
                  <w:sz w:val="16"/>
                  <w:lang w:val="en-GB"/>
                </w:rPr>
                <w:t>extract s</w:t>
              </w:r>
            </w:ins>
            <w:ins w:id="369" w:author="Jānis Zuters" w:date="2018-10-21T11:51:00Z">
              <w:r>
                <w:rPr>
                  <w:i/>
                  <w:sz w:val="16"/>
                  <w:lang w:val="en-GB"/>
                </w:rPr>
                <w:t>uffixes as left parts of postfixes</w:t>
              </w:r>
            </w:ins>
            <w:ins w:id="370" w:author="Jānis Zuters" w:date="2018-10-21T11:50:00Z">
              <w:r w:rsidRPr="00CD7438">
                <w:rPr>
                  <w:i/>
                  <w:sz w:val="16"/>
                  <w:lang w:val="en-GB"/>
                </w:rPr>
                <w:t>:</w:t>
              </w:r>
            </w:ins>
          </w:p>
          <w:p w:rsidR="003D2A30" w:rsidRPr="00CD7438" w:rsidRDefault="003D2A30" w:rsidP="003D2A30">
            <w:pPr>
              <w:pStyle w:val="programcode"/>
              <w:rPr>
                <w:ins w:id="371" w:author="Jānis Zuters" w:date="2018-10-21T11:41:00Z"/>
                <w:sz w:val="16"/>
                <w:lang w:val="en-GB"/>
              </w:rPr>
            </w:pPr>
            <w:ins w:id="372" w:author="Jānis Zuters" w:date="2018-10-21T11:41:00Z">
              <w:r w:rsidRPr="00CD7438">
                <w:rPr>
                  <w:sz w:val="16"/>
                  <w:lang w:val="en-GB"/>
                </w:rPr>
                <w:tab/>
              </w:r>
              <w:r w:rsidRPr="00CD7438">
                <w:rPr>
                  <w:b/>
                  <w:sz w:val="16"/>
                  <w:lang w:val="en-GB"/>
                </w:rPr>
                <w:t xml:space="preserve">for each </w:t>
              </w:r>
              <w:r>
                <w:rPr>
                  <w:sz w:val="16"/>
                  <w:lang w:val="en-GB"/>
                </w:rPr>
                <w:t>postfix</w:t>
              </w:r>
              <w:r w:rsidRPr="00CD7438">
                <w:rPr>
                  <w:sz w:val="16"/>
                  <w:lang w:val="en-GB"/>
                </w:rPr>
                <w:t xml:space="preserve"> </w:t>
              </w:r>
              <w:r>
                <w:rPr>
                  <w:b/>
                  <w:i/>
                  <w:sz w:val="16"/>
                  <w:lang w:val="en-GB"/>
                </w:rPr>
                <w:t>p</w:t>
              </w:r>
              <w:r w:rsidRPr="00CD7438">
                <w:rPr>
                  <w:sz w:val="16"/>
                  <w:lang w:val="en-GB"/>
                </w:rPr>
                <w:t xml:space="preserve"> in </w:t>
              </w:r>
            </w:ins>
            <w:proofErr w:type="spellStart"/>
            <w:ins w:id="373" w:author="Jānis Zuters" w:date="2018-10-21T11:42:00Z">
              <w:r>
                <w:rPr>
                  <w:i/>
                  <w:sz w:val="16"/>
                  <w:lang w:val="en-GB"/>
                </w:rPr>
                <w:t>poststat</w:t>
              </w:r>
            </w:ins>
            <w:proofErr w:type="spellEnd"/>
            <w:ins w:id="374" w:author="Jānis Zuters" w:date="2018-10-21T11:41:00Z">
              <w:r w:rsidRPr="00CD7438">
                <w:rPr>
                  <w:sz w:val="16"/>
                  <w:lang w:val="en-GB"/>
                </w:rPr>
                <w:t>:</w:t>
              </w:r>
            </w:ins>
          </w:p>
          <w:p w:rsidR="003D2A30" w:rsidRPr="00CD7438" w:rsidRDefault="003D2A30" w:rsidP="003D2A30">
            <w:pPr>
              <w:pStyle w:val="programcode"/>
              <w:rPr>
                <w:ins w:id="375" w:author="Jānis Zuters" w:date="2018-10-21T11:43:00Z"/>
                <w:i/>
                <w:sz w:val="16"/>
                <w:lang w:val="en-GB"/>
              </w:rPr>
            </w:pPr>
            <w:ins w:id="376" w:author="Jānis Zuters" w:date="2018-10-21T11:43:00Z">
              <w:r w:rsidRPr="00CD7438">
                <w:rPr>
                  <w:sz w:val="16"/>
                  <w:lang w:val="en-GB"/>
                </w:rPr>
                <w:tab/>
              </w:r>
              <w:r w:rsidRPr="00CD7438">
                <w:rPr>
                  <w:sz w:val="16"/>
                  <w:lang w:val="en-GB"/>
                </w:rPr>
                <w:tab/>
              </w:r>
              <w:r w:rsidRPr="00CD7438">
                <w:rPr>
                  <w:b/>
                  <w:sz w:val="16"/>
                  <w:lang w:val="en-GB"/>
                </w:rPr>
                <w:t>for each</w:t>
              </w:r>
              <w:r w:rsidRPr="00CD7438">
                <w:rPr>
                  <w:sz w:val="16"/>
                  <w:lang w:val="en-GB"/>
                </w:rPr>
                <w:t xml:space="preserve"> </w:t>
              </w:r>
            </w:ins>
            <w:ins w:id="377" w:author="Jānis Zuters" w:date="2018-10-21T11:44:00Z">
              <w:r>
                <w:rPr>
                  <w:sz w:val="16"/>
                  <w:lang w:val="en-GB"/>
                </w:rPr>
                <w:t>left</w:t>
              </w:r>
            </w:ins>
            <w:ins w:id="378" w:author="Jānis Zuters" w:date="2018-10-21T11:43:00Z">
              <w:r w:rsidRPr="00CD7438">
                <w:rPr>
                  <w:sz w:val="16"/>
                  <w:lang w:val="en-GB"/>
                </w:rPr>
                <w:t xml:space="preserve"> substring </w:t>
              </w:r>
            </w:ins>
            <w:ins w:id="379" w:author="Jānis Zuters" w:date="2018-10-21T11:44:00Z">
              <w:r>
                <w:rPr>
                  <w:b/>
                  <w:i/>
                  <w:sz w:val="16"/>
                  <w:lang w:val="en-GB"/>
                </w:rPr>
                <w:t>s</w:t>
              </w:r>
            </w:ins>
            <w:ins w:id="380" w:author="Jānis Zuters" w:date="2018-10-21T11:43:00Z">
              <w:r w:rsidRPr="00CD7438">
                <w:rPr>
                  <w:sz w:val="16"/>
                  <w:lang w:val="en-GB"/>
                </w:rPr>
                <w:t xml:space="preserve"> </w:t>
              </w:r>
              <w:r w:rsidRPr="00CD7438">
                <w:rPr>
                  <w:b/>
                  <w:sz w:val="16"/>
                  <w:lang w:val="en-GB"/>
                </w:rPr>
                <w:t>in</w:t>
              </w:r>
              <w:r w:rsidRPr="00CD7438">
                <w:rPr>
                  <w:sz w:val="16"/>
                  <w:lang w:val="en-GB"/>
                </w:rPr>
                <w:t xml:space="preserve"> </w:t>
              </w:r>
            </w:ins>
            <w:ins w:id="381" w:author="Jānis Zuters" w:date="2018-10-21T11:44:00Z">
              <w:r>
                <w:rPr>
                  <w:b/>
                  <w:i/>
                  <w:sz w:val="16"/>
                  <w:lang w:val="en-GB"/>
                </w:rPr>
                <w:t>p</w:t>
              </w:r>
            </w:ins>
            <w:ins w:id="382" w:author="Jānis Zuters" w:date="2018-10-21T11:43:00Z">
              <w:r w:rsidRPr="00CD7438">
                <w:rPr>
                  <w:sz w:val="16"/>
                  <w:lang w:val="en-GB"/>
                </w:rPr>
                <w:t xml:space="preserve">: </w:t>
              </w:r>
              <w:r w:rsidRPr="00CD7438">
                <w:rPr>
                  <w:i/>
                  <w:sz w:val="16"/>
                  <w:lang w:val="en-GB"/>
                </w:rPr>
                <w:t xml:space="preserve"># a potential </w:t>
              </w:r>
            </w:ins>
            <w:ins w:id="383" w:author="Jānis Zuters" w:date="2018-10-21T11:44:00Z">
              <w:r>
                <w:rPr>
                  <w:i/>
                  <w:sz w:val="16"/>
                  <w:lang w:val="en-GB"/>
                </w:rPr>
                <w:t>suf</w:t>
              </w:r>
            </w:ins>
            <w:ins w:id="384" w:author="Jānis Zuters" w:date="2018-10-21T11:43:00Z">
              <w:r w:rsidRPr="00CD7438">
                <w:rPr>
                  <w:i/>
                  <w:sz w:val="16"/>
                  <w:lang w:val="en-GB"/>
                </w:rPr>
                <w:t>fix</w:t>
              </w:r>
            </w:ins>
          </w:p>
          <w:p w:rsidR="00DF0145" w:rsidRPr="00CD7438" w:rsidRDefault="00DF0145" w:rsidP="00DF0145">
            <w:pPr>
              <w:pStyle w:val="programcode"/>
              <w:rPr>
                <w:ins w:id="385" w:author="Jānis Zuters" w:date="2018-10-21T11:55:00Z"/>
                <w:sz w:val="16"/>
                <w:lang w:val="en-GB"/>
              </w:rPr>
            </w:pPr>
            <w:ins w:id="386" w:author="Jānis Zuters" w:date="2018-10-21T11:55:00Z">
              <w:r w:rsidRPr="00CD7438">
                <w:rPr>
                  <w:sz w:val="16"/>
                  <w:lang w:val="en-GB"/>
                </w:rPr>
                <w:tab/>
              </w:r>
              <w:r w:rsidRPr="00CD7438">
                <w:rPr>
                  <w:sz w:val="16"/>
                  <w:lang w:val="en-GB"/>
                </w:rPr>
                <w:tab/>
              </w:r>
              <w:r w:rsidRPr="00CD7438">
                <w:rPr>
                  <w:sz w:val="16"/>
                  <w:lang w:val="en-GB"/>
                </w:rPr>
                <w:tab/>
              </w:r>
              <w:r>
                <w:rPr>
                  <w:b/>
                  <w:sz w:val="16"/>
                  <w:lang w:val="en-GB"/>
                </w:rPr>
                <w:t>with</w:t>
              </w:r>
              <w:r w:rsidRPr="00CD7438">
                <w:rPr>
                  <w:sz w:val="16"/>
                  <w:lang w:val="en-GB"/>
                </w:rPr>
                <w:t xml:space="preserve"> </w:t>
              </w:r>
              <w:r>
                <w:rPr>
                  <w:sz w:val="16"/>
                  <w:lang w:val="en-GB"/>
                </w:rPr>
                <w:t>right substring</w:t>
              </w:r>
              <w:r w:rsidRPr="00CD7438">
                <w:rPr>
                  <w:sz w:val="16"/>
                  <w:lang w:val="en-GB"/>
                </w:rPr>
                <w:t xml:space="preserve"> </w:t>
              </w:r>
              <w:r>
                <w:rPr>
                  <w:b/>
                  <w:i/>
                  <w:sz w:val="16"/>
                  <w:lang w:val="en-GB"/>
                </w:rPr>
                <w:t>e</w:t>
              </w:r>
              <w:r w:rsidRPr="00CD7438">
                <w:rPr>
                  <w:sz w:val="16"/>
                  <w:lang w:val="en-GB"/>
                </w:rPr>
                <w:t xml:space="preserve"> i</w:t>
              </w:r>
              <w:r>
                <w:rPr>
                  <w:sz w:val="16"/>
                  <w:lang w:val="en-GB"/>
                </w:rPr>
                <w:t>n</w:t>
              </w:r>
              <w:r w:rsidRPr="00CD7438">
                <w:rPr>
                  <w:sz w:val="16"/>
                  <w:lang w:val="en-GB"/>
                </w:rPr>
                <w:t xml:space="preserve"> </w:t>
              </w:r>
              <w:r w:rsidRPr="003A2EE9">
                <w:rPr>
                  <w:b/>
                  <w:i/>
                  <w:sz w:val="16"/>
                  <w:lang w:val="en-GB"/>
                </w:rPr>
                <w:t>p</w:t>
              </w:r>
              <w:r>
                <w:rPr>
                  <w:sz w:val="16"/>
                  <w:lang w:val="en-GB"/>
                </w:rPr>
                <w:t xml:space="preserve"> </w:t>
              </w:r>
              <w:r w:rsidRPr="003A2EE9">
                <w:rPr>
                  <w:b/>
                  <w:sz w:val="16"/>
                  <w:lang w:val="en-GB"/>
                </w:rPr>
                <w:t>where</w:t>
              </w:r>
              <w:r>
                <w:rPr>
                  <w:sz w:val="16"/>
                  <w:lang w:val="en-GB"/>
                </w:rPr>
                <w:t xml:space="preserve"> </w:t>
              </w:r>
              <w:r w:rsidRPr="003A2EE9">
                <w:rPr>
                  <w:b/>
                  <w:i/>
                  <w:sz w:val="16"/>
                  <w:lang w:val="en-GB"/>
                </w:rPr>
                <w:t>s</w:t>
              </w:r>
              <w:r>
                <w:rPr>
                  <w:sz w:val="16"/>
                  <w:lang w:val="en-GB"/>
                </w:rPr>
                <w:t xml:space="preserve"> + </w:t>
              </w:r>
              <w:r w:rsidRPr="003A2EE9">
                <w:rPr>
                  <w:b/>
                  <w:i/>
                  <w:sz w:val="16"/>
                  <w:lang w:val="en-GB"/>
                </w:rPr>
                <w:t>e</w:t>
              </w:r>
              <w:r>
                <w:rPr>
                  <w:sz w:val="16"/>
                  <w:lang w:val="en-GB"/>
                </w:rPr>
                <w:t xml:space="preserve"> == </w:t>
              </w:r>
              <w:r w:rsidRPr="003A2EE9">
                <w:rPr>
                  <w:b/>
                  <w:i/>
                  <w:sz w:val="16"/>
                  <w:lang w:val="en-GB"/>
                </w:rPr>
                <w:t>p</w:t>
              </w:r>
              <w:r w:rsidRPr="00CD7438">
                <w:rPr>
                  <w:sz w:val="16"/>
                  <w:lang w:val="en-GB"/>
                </w:rPr>
                <w:t>:</w:t>
              </w:r>
            </w:ins>
          </w:p>
          <w:p w:rsidR="00DF0145" w:rsidRPr="00CD7438" w:rsidRDefault="00DF0145" w:rsidP="00DF0145">
            <w:pPr>
              <w:pStyle w:val="programcode"/>
              <w:rPr>
                <w:ins w:id="387" w:author="Jānis Zuters" w:date="2018-10-21T11:55:00Z"/>
                <w:sz w:val="16"/>
                <w:lang w:val="en-GB"/>
              </w:rPr>
            </w:pPr>
            <w:ins w:id="388" w:author="Jānis Zuters" w:date="2018-10-21T11:55:00Z">
              <w:r w:rsidRPr="00CD7438">
                <w:rPr>
                  <w:sz w:val="16"/>
                  <w:lang w:val="en-GB"/>
                </w:rPr>
                <w:tab/>
              </w:r>
              <w:r w:rsidRPr="00CD7438">
                <w:rPr>
                  <w:sz w:val="16"/>
                  <w:lang w:val="en-GB"/>
                </w:rPr>
                <w:tab/>
              </w:r>
              <w:r w:rsidRPr="00CD7438">
                <w:rPr>
                  <w:sz w:val="16"/>
                  <w:lang w:val="en-GB"/>
                </w:rPr>
                <w:tab/>
              </w:r>
              <w:r w:rsidRPr="00CD7438">
                <w:rPr>
                  <w:sz w:val="16"/>
                  <w:lang w:val="en-GB"/>
                </w:rPr>
                <w:tab/>
              </w:r>
              <w:r>
                <w:rPr>
                  <w:b/>
                  <w:sz w:val="16"/>
                  <w:lang w:val="en-GB"/>
                </w:rPr>
                <w:t>if</w:t>
              </w:r>
              <w:r w:rsidRPr="00CD7438">
                <w:rPr>
                  <w:sz w:val="16"/>
                  <w:lang w:val="en-GB"/>
                </w:rPr>
                <w:t xml:space="preserve"> </w:t>
              </w:r>
              <w:proofErr w:type="spellStart"/>
              <w:r>
                <w:rPr>
                  <w:b/>
                  <w:i/>
                  <w:sz w:val="16"/>
                  <w:lang w:val="en-GB"/>
                </w:rPr>
                <w:t>e</w:t>
              </w:r>
              <w:proofErr w:type="spellEnd"/>
              <w:r w:rsidRPr="00CD7438">
                <w:rPr>
                  <w:sz w:val="16"/>
                  <w:lang w:val="en-GB"/>
                </w:rPr>
                <w:t xml:space="preserve"> </w:t>
              </w:r>
              <w:r>
                <w:rPr>
                  <w:sz w:val="16"/>
                  <w:lang w:val="en-GB"/>
                </w:rPr>
                <w:t xml:space="preserve">found </w:t>
              </w:r>
              <w:r w:rsidRPr="00CD7438">
                <w:rPr>
                  <w:sz w:val="16"/>
                  <w:lang w:val="en-GB"/>
                </w:rPr>
                <w:t>i</w:t>
              </w:r>
              <w:r>
                <w:rPr>
                  <w:sz w:val="16"/>
                  <w:lang w:val="en-GB"/>
                </w:rPr>
                <w:t>n</w:t>
              </w:r>
              <w:r w:rsidRPr="00CD7438">
                <w:rPr>
                  <w:sz w:val="16"/>
                  <w:lang w:val="en-GB"/>
                </w:rPr>
                <w:t xml:space="preserve"> </w:t>
              </w:r>
              <w:proofErr w:type="spellStart"/>
              <w:r w:rsidRPr="00DF0145">
                <w:rPr>
                  <w:i/>
                  <w:sz w:val="16"/>
                  <w:lang w:val="en-GB"/>
                  <w:rPrChange w:id="389" w:author="Jānis Zuters" w:date="2018-10-21T11:55:00Z">
                    <w:rPr>
                      <w:b/>
                      <w:i/>
                      <w:sz w:val="16"/>
                      <w:lang w:val="en-GB"/>
                    </w:rPr>
                  </w:rPrChange>
                </w:rPr>
                <w:t>endstat</w:t>
              </w:r>
              <w:proofErr w:type="spellEnd"/>
              <w:r w:rsidRPr="00CD7438">
                <w:rPr>
                  <w:sz w:val="16"/>
                  <w:lang w:val="en-GB"/>
                </w:rPr>
                <w:t>:</w:t>
              </w:r>
            </w:ins>
          </w:p>
          <w:p w:rsidR="00DF0145" w:rsidRPr="00CD7438" w:rsidRDefault="00DF0145" w:rsidP="00DF0145">
            <w:pPr>
              <w:pStyle w:val="programcode"/>
              <w:rPr>
                <w:ins w:id="390" w:author="Jānis Zuters" w:date="2018-10-21T11:56:00Z"/>
                <w:sz w:val="16"/>
                <w:lang w:val="en-GB"/>
              </w:rPr>
            </w:pPr>
            <w:ins w:id="391" w:author="Jānis Zuters" w:date="2018-10-21T11:56: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proofErr w:type="spellStart"/>
              <w:r w:rsidR="00846210" w:rsidRPr="00846210">
                <w:rPr>
                  <w:i/>
                  <w:sz w:val="16"/>
                  <w:lang w:val="en-GB"/>
                  <w:rPrChange w:id="392" w:author="Jānis Zuters" w:date="2018-10-21T11:57:00Z">
                    <w:rPr>
                      <w:sz w:val="16"/>
                      <w:lang w:val="en-GB"/>
                    </w:rPr>
                  </w:rPrChange>
                </w:rPr>
                <w:t>suff</w:t>
              </w:r>
              <w:r w:rsidRPr="00846210">
                <w:rPr>
                  <w:i/>
                  <w:sz w:val="16"/>
                  <w:lang w:val="en-GB"/>
                  <w:rPrChange w:id="393" w:author="Jānis Zuters" w:date="2018-10-21T11:57:00Z">
                    <w:rPr>
                      <w:sz w:val="16"/>
                      <w:lang w:val="en-GB"/>
                    </w:rPr>
                  </w:rPrChange>
                </w:rPr>
                <w:t>stat</w:t>
              </w:r>
              <w:proofErr w:type="spellEnd"/>
              <w:r w:rsidRPr="00CD7438">
                <w:rPr>
                  <w:sz w:val="16"/>
                  <w:lang w:val="en-GB"/>
                </w:rPr>
                <w:t>[</w:t>
              </w:r>
              <w:r w:rsidR="00846210">
                <w:rPr>
                  <w:b/>
                  <w:i/>
                  <w:sz w:val="16"/>
                  <w:lang w:val="en-GB"/>
                </w:rPr>
                <w:t>s</w:t>
              </w:r>
              <w:r w:rsidRPr="00CD7438">
                <w:rPr>
                  <w:sz w:val="16"/>
                  <w:lang w:val="en-GB"/>
                </w:rPr>
                <w:t xml:space="preserve">] = </w:t>
              </w:r>
              <w:proofErr w:type="spellStart"/>
              <w:r w:rsidR="00846210" w:rsidRPr="00846210">
                <w:rPr>
                  <w:i/>
                  <w:sz w:val="16"/>
                  <w:lang w:val="en-GB"/>
                  <w:rPrChange w:id="394" w:author="Jānis Zuters" w:date="2018-10-21T11:57:00Z">
                    <w:rPr>
                      <w:sz w:val="16"/>
                      <w:lang w:val="en-GB"/>
                    </w:rPr>
                  </w:rPrChange>
                </w:rPr>
                <w:t>suffstat</w:t>
              </w:r>
              <w:proofErr w:type="spellEnd"/>
              <w:r w:rsidR="00846210" w:rsidRPr="00CD7438">
                <w:rPr>
                  <w:sz w:val="16"/>
                  <w:lang w:val="en-GB"/>
                </w:rPr>
                <w:t>[</w:t>
              </w:r>
              <w:r w:rsidR="00846210">
                <w:rPr>
                  <w:b/>
                  <w:i/>
                  <w:sz w:val="16"/>
                  <w:lang w:val="en-GB"/>
                </w:rPr>
                <w:t>s</w:t>
              </w:r>
              <w:r w:rsidR="00846210" w:rsidRPr="00CD7438">
                <w:rPr>
                  <w:sz w:val="16"/>
                  <w:lang w:val="en-GB"/>
                </w:rPr>
                <w:t>]</w:t>
              </w:r>
              <w:r w:rsidRPr="00CD7438">
                <w:rPr>
                  <w:sz w:val="16"/>
                  <w:lang w:val="en-GB"/>
                </w:rPr>
                <w:t xml:space="preserve"> + </w:t>
              </w:r>
            </w:ins>
            <w:proofErr w:type="spellStart"/>
            <w:ins w:id="395" w:author="Jānis Zuters" w:date="2018-10-21T11:57:00Z">
              <w:r w:rsidR="00846210" w:rsidRPr="00FC2848">
                <w:rPr>
                  <w:sz w:val="16"/>
                  <w:lang w:val="en-GB"/>
                </w:rPr>
                <w:t>poststat</w:t>
              </w:r>
            </w:ins>
            <w:proofErr w:type="spellEnd"/>
            <w:ins w:id="396" w:author="Jānis Zuters" w:date="2018-10-21T11:56:00Z">
              <w:r w:rsidRPr="00CD7438">
                <w:rPr>
                  <w:sz w:val="16"/>
                  <w:lang w:val="en-GB"/>
                </w:rPr>
                <w:t>[</w:t>
              </w:r>
              <w:r w:rsidRPr="003A2EE9">
                <w:rPr>
                  <w:b/>
                  <w:i/>
                  <w:sz w:val="16"/>
                  <w:lang w:val="en-GB"/>
                </w:rPr>
                <w:t>r</w:t>
              </w:r>
              <w:r w:rsidRPr="00CD7438">
                <w:rPr>
                  <w:sz w:val="16"/>
                  <w:lang w:val="en-GB"/>
                </w:rPr>
                <w:t>]</w:t>
              </w:r>
            </w:ins>
          </w:p>
          <w:p w:rsidR="00062210" w:rsidRPr="00CD7438" w:rsidRDefault="00062210" w:rsidP="000B346D">
            <w:pPr>
              <w:pStyle w:val="programcode"/>
              <w:rPr>
                <w:ins w:id="397" w:author="Jānis Zuters" w:date="2018-10-21T11:25:00Z"/>
                <w:lang w:val="en-GB"/>
              </w:rPr>
            </w:pPr>
            <w:ins w:id="398" w:author="Jānis Zuters" w:date="2018-10-21T11:25:00Z">
              <w:r w:rsidRPr="00CD7438">
                <w:rPr>
                  <w:sz w:val="16"/>
                  <w:lang w:val="en-GB"/>
                </w:rPr>
                <w:tab/>
              </w:r>
              <w:r w:rsidRPr="00CD7438">
                <w:rPr>
                  <w:b/>
                  <w:sz w:val="16"/>
                  <w:lang w:val="en-GB"/>
                </w:rPr>
                <w:t>return</w:t>
              </w:r>
              <w:r w:rsidRPr="00CD7438">
                <w:rPr>
                  <w:sz w:val="16"/>
                  <w:lang w:val="en-GB"/>
                </w:rPr>
                <w:t xml:space="preserve"> </w:t>
              </w:r>
            </w:ins>
            <w:proofErr w:type="spellStart"/>
            <w:ins w:id="399" w:author="Jānis Zuters" w:date="2018-10-21T11:38:00Z">
              <w:r w:rsidR="00070638">
                <w:rPr>
                  <w:i/>
                  <w:sz w:val="16"/>
                  <w:lang w:val="en-GB"/>
                </w:rPr>
                <w:t>suf</w:t>
              </w:r>
            </w:ins>
            <w:ins w:id="400" w:author="Jānis Zuters" w:date="2018-10-21T11:25:00Z">
              <w:r w:rsidRPr="00CD7438">
                <w:rPr>
                  <w:i/>
                  <w:sz w:val="16"/>
                  <w:lang w:val="en-GB"/>
                </w:rPr>
                <w:t>fstat</w:t>
              </w:r>
            </w:ins>
            <w:proofErr w:type="spellEnd"/>
            <w:ins w:id="401" w:author="Jānis Zuters" w:date="2018-10-21T11:38:00Z">
              <w:r w:rsidR="00070638">
                <w:rPr>
                  <w:i/>
                  <w:sz w:val="16"/>
                  <w:lang w:val="en-GB"/>
                </w:rPr>
                <w:t xml:space="preserve">, </w:t>
              </w:r>
              <w:proofErr w:type="spellStart"/>
              <w:r w:rsidR="00070638">
                <w:rPr>
                  <w:i/>
                  <w:sz w:val="16"/>
                  <w:lang w:val="en-GB"/>
                </w:rPr>
                <w:t>endstat</w:t>
              </w:r>
            </w:ins>
            <w:proofErr w:type="spellEnd"/>
            <w:ins w:id="402" w:author="Jānis Zuters" w:date="2018-10-21T12:16:00Z">
              <w:r w:rsidR="000B346D">
                <w:rPr>
                  <w:i/>
                  <w:sz w:val="16"/>
                  <w:lang w:val="en-GB"/>
                </w:rPr>
                <w:t xml:space="preserve">, </w:t>
              </w:r>
              <w:proofErr w:type="spellStart"/>
              <w:r w:rsidR="000B346D">
                <w:rPr>
                  <w:i/>
                  <w:sz w:val="16"/>
                  <w:lang w:val="en-GB"/>
                </w:rPr>
                <w:t>poststat</w:t>
              </w:r>
            </w:ins>
            <w:proofErr w:type="spellEnd"/>
          </w:p>
        </w:tc>
      </w:tr>
    </w:tbl>
    <w:p w:rsidR="00062210" w:rsidRDefault="00062210" w:rsidP="00062210">
      <w:pPr>
        <w:pStyle w:val="figurecaption"/>
        <w:rPr>
          <w:ins w:id="403" w:author="Jānis Zuters" w:date="2018-10-21T11:25:00Z"/>
          <w:sz w:val="16"/>
          <w:szCs w:val="16"/>
          <w:lang w:val="en-GB"/>
        </w:rPr>
      </w:pPr>
      <w:ins w:id="404" w:author="Jānis Zuters" w:date="2018-10-21T11:25:00Z">
        <w:r w:rsidRPr="00CD7438">
          <w:rPr>
            <w:b/>
            <w:sz w:val="16"/>
            <w:szCs w:val="16"/>
            <w:lang w:val="en-GB"/>
          </w:rPr>
          <w:t xml:space="preserve">Figure </w:t>
        </w:r>
        <w:r w:rsidRPr="00CD7438">
          <w:rPr>
            <w:b/>
            <w:sz w:val="16"/>
            <w:szCs w:val="16"/>
            <w:lang w:val="en-GB"/>
          </w:rPr>
          <w:fldChar w:fldCharType="begin"/>
        </w:r>
        <w:r w:rsidRPr="00CD7438">
          <w:rPr>
            <w:b/>
            <w:sz w:val="16"/>
            <w:szCs w:val="16"/>
            <w:lang w:val="en-GB"/>
          </w:rPr>
          <w:instrText xml:space="preserve"> SEQ "Figure" \* MERGEFORMAT </w:instrText>
        </w:r>
        <w:r w:rsidRPr="00CD7438">
          <w:rPr>
            <w:b/>
            <w:sz w:val="16"/>
            <w:szCs w:val="16"/>
            <w:lang w:val="en-GB"/>
          </w:rPr>
          <w:fldChar w:fldCharType="separate"/>
        </w:r>
        <w:r w:rsidRPr="00CD7438">
          <w:rPr>
            <w:b/>
            <w:sz w:val="16"/>
            <w:szCs w:val="16"/>
            <w:lang w:val="en-GB"/>
          </w:rPr>
          <w:t>3</w:t>
        </w:r>
        <w:r w:rsidRPr="00CD7438">
          <w:rPr>
            <w:b/>
            <w:sz w:val="16"/>
            <w:szCs w:val="16"/>
            <w:lang w:val="en-GB"/>
          </w:rPr>
          <w:fldChar w:fldCharType="end"/>
        </w:r>
        <w:r>
          <w:rPr>
            <w:b/>
            <w:sz w:val="16"/>
            <w:szCs w:val="16"/>
            <w:lang w:val="en-GB"/>
          </w:rPr>
          <w:t>a</w:t>
        </w:r>
        <w:r w:rsidRPr="00CD7438">
          <w:rPr>
            <w:sz w:val="16"/>
            <w:szCs w:val="16"/>
            <w:lang w:val="en-GB"/>
          </w:rPr>
          <w:t>. P</w:t>
        </w:r>
        <w:r w:rsidR="00A456B0">
          <w:rPr>
            <w:sz w:val="16"/>
            <w:szCs w:val="16"/>
            <w:lang w:val="en-GB"/>
          </w:rPr>
          <w:t>ost</w:t>
        </w:r>
        <w:r w:rsidRPr="00CD7438">
          <w:rPr>
            <w:sz w:val="16"/>
            <w:szCs w:val="16"/>
            <w:lang w:val="en-GB"/>
          </w:rPr>
          <w:t xml:space="preserve">fix extraction </w:t>
        </w:r>
      </w:ins>
      <w:ins w:id="405" w:author="Jānis Zuters" w:date="2018-10-21T11:30:00Z">
        <w:r w:rsidR="00F60853">
          <w:rPr>
            <w:sz w:val="16"/>
            <w:szCs w:val="16"/>
            <w:lang w:val="en-GB"/>
          </w:rPr>
          <w:t xml:space="preserve">module </w:t>
        </w:r>
      </w:ins>
      <w:ins w:id="406" w:author="Jānis Zuters" w:date="2018-10-21T11:25:00Z">
        <w:r w:rsidRPr="00CD7438">
          <w:rPr>
            <w:sz w:val="16"/>
            <w:szCs w:val="16"/>
            <w:lang w:val="en-GB"/>
          </w:rPr>
          <w:t>to extract potential</w:t>
        </w:r>
      </w:ins>
      <w:ins w:id="407" w:author="Jānis Zuters" w:date="2018-10-21T11:39:00Z">
        <w:r w:rsidR="008F2E14">
          <w:rPr>
            <w:sz w:val="16"/>
            <w:szCs w:val="16"/>
            <w:lang w:val="en-GB"/>
          </w:rPr>
          <w:t xml:space="preserve"> postfixes </w:t>
        </w:r>
      </w:ins>
      <w:ins w:id="408" w:author="Jānis Zuters" w:date="2018-10-21T11:40:00Z">
        <w:r w:rsidR="008F2E14">
          <w:rPr>
            <w:sz w:val="16"/>
            <w:szCs w:val="16"/>
            <w:lang w:val="en-GB"/>
          </w:rPr>
          <w:t>which are split into</w:t>
        </w:r>
      </w:ins>
      <w:ins w:id="409" w:author="Jānis Zuters" w:date="2018-10-21T11:25:00Z">
        <w:r w:rsidRPr="00CD7438">
          <w:rPr>
            <w:sz w:val="16"/>
            <w:szCs w:val="16"/>
            <w:lang w:val="en-GB"/>
          </w:rPr>
          <w:t xml:space="preserve"> </w:t>
        </w:r>
      </w:ins>
      <w:ins w:id="410" w:author="Jānis Zuters" w:date="2018-10-21T11:30:00Z">
        <w:r w:rsidR="00F60853">
          <w:rPr>
            <w:sz w:val="16"/>
            <w:szCs w:val="16"/>
            <w:lang w:val="en-GB"/>
          </w:rPr>
          <w:t>suffixes and endings</w:t>
        </w:r>
      </w:ins>
      <w:ins w:id="411" w:author="Jānis Zuters" w:date="2018-10-21T11:25:00Z">
        <w:r w:rsidRPr="00CD7438">
          <w:rPr>
            <w:sz w:val="16"/>
            <w:szCs w:val="16"/>
            <w:lang w:val="en-GB"/>
          </w:rPr>
          <w:t>.</w:t>
        </w:r>
      </w:ins>
      <w:ins w:id="412" w:author="Jānis Zuters" w:date="2018-10-21T11:30:00Z">
        <w:r w:rsidR="00F60853">
          <w:rPr>
            <w:sz w:val="16"/>
            <w:szCs w:val="16"/>
            <w:lang w:val="en-GB"/>
          </w:rPr>
          <w:t xml:space="preserve"> </w:t>
        </w:r>
      </w:ins>
      <w:ins w:id="413" w:author="Jānis Zuters" w:date="2018-10-21T11:31:00Z">
        <w:r w:rsidR="00F60853">
          <w:rPr>
            <w:sz w:val="16"/>
            <w:szCs w:val="16"/>
            <w:lang w:val="en-GB"/>
          </w:rPr>
          <w:t xml:space="preserve">It also exploits </w:t>
        </w:r>
        <w:r w:rsidR="00F60853" w:rsidRPr="00CD7438">
          <w:rPr>
            <w:sz w:val="16"/>
            <w:szCs w:val="16"/>
            <w:lang w:val="en-GB"/>
          </w:rPr>
          <w:t>the ‘Root alignment’ principle</w:t>
        </w:r>
        <w:r w:rsidR="00F60853">
          <w:rPr>
            <w:sz w:val="16"/>
            <w:szCs w:val="16"/>
            <w:lang w:val="en-GB"/>
          </w:rPr>
          <w:t>.</w:t>
        </w:r>
      </w:ins>
    </w:p>
    <w:p w:rsidR="002F3630" w:rsidRPr="00CD7438" w:rsidRDefault="002F3630" w:rsidP="002F3630">
      <w:pPr>
        <w:rPr>
          <w:ins w:id="414" w:author="Jānis Zuters" w:date="2018-10-21T12:08:00Z"/>
          <w:lang w:val="en-GB"/>
        </w:rPr>
      </w:pPr>
    </w:p>
    <w:tbl>
      <w:tblPr>
        <w:tblW w:w="7054"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7054"/>
      </w:tblGrid>
      <w:tr w:rsidR="002F3630" w:rsidRPr="00CD7438" w:rsidTr="000B346D">
        <w:trPr>
          <w:ins w:id="415" w:author="Jānis Zuters" w:date="2018-10-21T12:08:00Z"/>
        </w:trPr>
        <w:tc>
          <w:tcPr>
            <w:tcW w:w="7054" w:type="dxa"/>
            <w:tcBorders>
              <w:top w:val="single" w:sz="4" w:space="0" w:color="000000"/>
              <w:left w:val="single" w:sz="4" w:space="0" w:color="000000"/>
              <w:bottom w:val="single" w:sz="4" w:space="0" w:color="000000"/>
              <w:right w:val="single" w:sz="4" w:space="0" w:color="000000"/>
            </w:tcBorders>
          </w:tcPr>
          <w:p w:rsidR="002F3630" w:rsidRPr="00CD7438" w:rsidRDefault="002F3630" w:rsidP="000B346D">
            <w:pPr>
              <w:pStyle w:val="programcode"/>
              <w:rPr>
                <w:ins w:id="416" w:author="Jānis Zuters" w:date="2018-10-21T12:08:00Z"/>
                <w:sz w:val="16"/>
                <w:lang w:val="en-GB"/>
              </w:rPr>
            </w:pPr>
            <w:ins w:id="417" w:author="Jānis Zuters" w:date="2018-10-21T12:08:00Z">
              <w:r w:rsidRPr="00CD7438">
                <w:rPr>
                  <w:b/>
                  <w:sz w:val="16"/>
                  <w:lang w:val="en-GB"/>
                </w:rPr>
                <w:t>module</w:t>
              </w:r>
              <w:r w:rsidRPr="00CD7438">
                <w:rPr>
                  <w:sz w:val="16"/>
                  <w:lang w:val="en-GB"/>
                </w:rPr>
                <w:t xml:space="preserve"> </w:t>
              </w:r>
              <w:proofErr w:type="spellStart"/>
              <w:r w:rsidRPr="00CD7438">
                <w:rPr>
                  <w:sz w:val="16"/>
                  <w:lang w:val="en-GB"/>
                </w:rPr>
                <w:t>extract_</w:t>
              </w:r>
            </w:ins>
            <w:ins w:id="418" w:author="Jānis Zuters" w:date="2018-10-21T12:10:00Z">
              <w:r w:rsidR="000B346D">
                <w:rPr>
                  <w:sz w:val="16"/>
                  <w:lang w:val="en-GB"/>
                </w:rPr>
                <w:t>roots</w:t>
              </w:r>
            </w:ins>
            <w:proofErr w:type="spellEnd"/>
            <w:ins w:id="419" w:author="Jānis Zuters" w:date="2018-10-21T12:08:00Z">
              <w:r w:rsidRPr="00CD7438">
                <w:rPr>
                  <w:sz w:val="16"/>
                  <w:lang w:val="en-GB"/>
                </w:rPr>
                <w:t xml:space="preserve"> (</w:t>
              </w:r>
              <w:r w:rsidRPr="00CD7438">
                <w:rPr>
                  <w:i/>
                  <w:sz w:val="16"/>
                  <w:lang w:val="en-GB"/>
                </w:rPr>
                <w:t>vocab</w:t>
              </w:r>
            </w:ins>
            <w:ins w:id="420" w:author="Jānis Zuters" w:date="2018-10-21T12:10:00Z">
              <w:r w:rsidR="000B346D" w:rsidRPr="00CD7438">
                <w:rPr>
                  <w:sz w:val="16"/>
                  <w:lang w:val="en-GB"/>
                </w:rPr>
                <w:t xml:space="preserve">, </w:t>
              </w:r>
              <w:proofErr w:type="spellStart"/>
              <w:r w:rsidR="000B346D" w:rsidRPr="00CD7438">
                <w:rPr>
                  <w:i/>
                  <w:sz w:val="16"/>
                  <w:lang w:val="en-GB"/>
                </w:rPr>
                <w:t>leftstat</w:t>
              </w:r>
              <w:proofErr w:type="spellEnd"/>
              <w:r w:rsidR="000B346D" w:rsidRPr="00CD7438">
                <w:rPr>
                  <w:sz w:val="16"/>
                  <w:lang w:val="en-GB"/>
                </w:rPr>
                <w:t xml:space="preserve">, </w:t>
              </w:r>
              <w:proofErr w:type="spellStart"/>
              <w:r w:rsidR="000B346D">
                <w:rPr>
                  <w:i/>
                  <w:sz w:val="16"/>
                  <w:lang w:val="en-GB"/>
                </w:rPr>
                <w:t>suff</w:t>
              </w:r>
              <w:r w:rsidR="000B346D" w:rsidRPr="00CD7438">
                <w:rPr>
                  <w:i/>
                  <w:sz w:val="16"/>
                  <w:lang w:val="en-GB"/>
                </w:rPr>
                <w:t>stat</w:t>
              </w:r>
              <w:proofErr w:type="spellEnd"/>
              <w:r w:rsidR="000B346D" w:rsidRPr="00CD7438">
                <w:rPr>
                  <w:sz w:val="16"/>
                  <w:lang w:val="en-GB"/>
                </w:rPr>
                <w:t xml:space="preserve">, </w:t>
              </w:r>
              <w:proofErr w:type="spellStart"/>
              <w:r w:rsidR="000B346D">
                <w:rPr>
                  <w:i/>
                  <w:sz w:val="16"/>
                  <w:lang w:val="en-GB"/>
                </w:rPr>
                <w:t>end</w:t>
              </w:r>
              <w:r w:rsidR="000B346D" w:rsidRPr="00CD7438">
                <w:rPr>
                  <w:i/>
                  <w:sz w:val="16"/>
                  <w:lang w:val="en-GB"/>
                </w:rPr>
                <w:t>stat</w:t>
              </w:r>
            </w:ins>
            <w:proofErr w:type="spellEnd"/>
            <w:ins w:id="421" w:author="Jānis Zuters" w:date="2018-10-21T12:08:00Z">
              <w:r w:rsidRPr="00CD7438">
                <w:rPr>
                  <w:sz w:val="16"/>
                  <w:lang w:val="en-GB"/>
                </w:rPr>
                <w:t>):</w:t>
              </w:r>
            </w:ins>
          </w:p>
          <w:p w:rsidR="002F3630" w:rsidRPr="00CD7438" w:rsidRDefault="002F3630" w:rsidP="000B346D">
            <w:pPr>
              <w:pStyle w:val="programcode"/>
              <w:rPr>
                <w:ins w:id="422" w:author="Jānis Zuters" w:date="2018-10-21T12:08:00Z"/>
                <w:sz w:val="16"/>
                <w:lang w:val="en-GB"/>
              </w:rPr>
            </w:pPr>
            <w:ins w:id="423" w:author="Jānis Zuters" w:date="2018-10-21T12:08:00Z">
              <w:r w:rsidRPr="00CD7438">
                <w:rPr>
                  <w:sz w:val="16"/>
                  <w:lang w:val="en-GB"/>
                </w:rPr>
                <w:tab/>
              </w:r>
              <w:r w:rsidRPr="00CD7438">
                <w:rPr>
                  <w:i/>
                  <w:sz w:val="16"/>
                  <w:lang w:val="en-GB"/>
                </w:rPr>
                <w:t>vocab</w:t>
              </w:r>
              <w:r w:rsidRPr="00CD7438">
                <w:rPr>
                  <w:sz w:val="16"/>
                  <w:lang w:val="en-GB"/>
                </w:rPr>
                <w:t xml:space="preserve"> – list of all words found in the text corpus</w:t>
              </w:r>
            </w:ins>
          </w:p>
          <w:p w:rsidR="002F3630" w:rsidRDefault="002F3630" w:rsidP="000B346D">
            <w:pPr>
              <w:pStyle w:val="programcode"/>
              <w:rPr>
                <w:ins w:id="424" w:author="Jānis Zuters" w:date="2018-10-21T12:08:00Z"/>
                <w:sz w:val="16"/>
                <w:lang w:val="en-GB"/>
              </w:rPr>
            </w:pPr>
            <w:ins w:id="425" w:author="Jānis Zuters" w:date="2018-10-21T12:08:00Z">
              <w:r w:rsidRPr="00CD7438">
                <w:rPr>
                  <w:sz w:val="16"/>
                  <w:lang w:val="en-GB"/>
                </w:rPr>
                <w:tab/>
              </w:r>
              <w:proofErr w:type="spellStart"/>
              <w:r w:rsidRPr="00CD7438">
                <w:rPr>
                  <w:i/>
                  <w:sz w:val="16"/>
                  <w:lang w:val="en-GB"/>
                </w:rPr>
                <w:t>leftstat</w:t>
              </w:r>
              <w:proofErr w:type="spellEnd"/>
              <w:r w:rsidRPr="00CD7438">
                <w:rPr>
                  <w:sz w:val="16"/>
                  <w:lang w:val="en-GB"/>
                </w:rPr>
                <w:t xml:space="preserve"> – statistics of frequencies of left substrings</w:t>
              </w:r>
            </w:ins>
          </w:p>
          <w:p w:rsidR="002F3630" w:rsidRPr="00CD7438" w:rsidRDefault="002F3630" w:rsidP="000B346D">
            <w:pPr>
              <w:pStyle w:val="programcode"/>
              <w:rPr>
                <w:ins w:id="426" w:author="Jānis Zuters" w:date="2018-10-21T12:08:00Z"/>
                <w:sz w:val="16"/>
                <w:lang w:val="en-GB"/>
              </w:rPr>
            </w:pPr>
            <w:ins w:id="427" w:author="Jānis Zuters" w:date="2018-10-21T12:08: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Pr>
                  <w:sz w:val="16"/>
                  <w:lang w:val="en-GB"/>
                </w:rPr>
                <w:t>as candidate roots</w:t>
              </w:r>
            </w:ins>
          </w:p>
          <w:p w:rsidR="000B346D" w:rsidRPr="00CD7438" w:rsidRDefault="000B346D" w:rsidP="000B346D">
            <w:pPr>
              <w:pStyle w:val="programcode"/>
              <w:rPr>
                <w:ins w:id="428" w:author="Jānis Zuters" w:date="2018-10-21T12:11:00Z"/>
                <w:sz w:val="16"/>
                <w:lang w:val="en-GB"/>
              </w:rPr>
            </w:pPr>
            <w:ins w:id="429" w:author="Jānis Zuters" w:date="2018-10-21T12:11:00Z">
              <w:r w:rsidRPr="00CD7438">
                <w:rPr>
                  <w:sz w:val="16"/>
                  <w:lang w:val="en-GB"/>
                </w:rPr>
                <w:tab/>
              </w:r>
              <w:proofErr w:type="spellStart"/>
              <w:r>
                <w:rPr>
                  <w:i/>
                  <w:sz w:val="16"/>
                  <w:lang w:val="en-GB"/>
                </w:rPr>
                <w:t>pre</w:t>
              </w:r>
              <w:r w:rsidRPr="00CD7438">
                <w:rPr>
                  <w:i/>
                  <w:sz w:val="16"/>
                  <w:lang w:val="en-GB"/>
                </w:rPr>
                <w:t>fstat</w:t>
              </w:r>
              <w:proofErr w:type="spellEnd"/>
              <w:r w:rsidRPr="00CD7438">
                <w:rPr>
                  <w:sz w:val="16"/>
                  <w:lang w:val="en-GB"/>
                </w:rPr>
                <w:t xml:space="preserve"> – </w:t>
              </w:r>
              <w:r>
                <w:rPr>
                  <w:sz w:val="16"/>
                  <w:lang w:val="en-GB"/>
                </w:rPr>
                <w:t>prefix</w:t>
              </w:r>
              <w:r w:rsidRPr="00CD7438">
                <w:rPr>
                  <w:sz w:val="16"/>
                  <w:lang w:val="en-GB"/>
                </w:rPr>
                <w:t xml:space="preserve"> statistics</w:t>
              </w:r>
            </w:ins>
          </w:p>
          <w:p w:rsidR="000B346D" w:rsidRPr="00CD7438" w:rsidRDefault="000B346D" w:rsidP="000B346D">
            <w:pPr>
              <w:pStyle w:val="programcode"/>
              <w:rPr>
                <w:ins w:id="430" w:author="Jānis Zuters" w:date="2018-10-21T12:18:00Z"/>
                <w:sz w:val="16"/>
                <w:lang w:val="en-GB"/>
              </w:rPr>
            </w:pPr>
            <w:ins w:id="431" w:author="Jānis Zuters" w:date="2018-10-21T12:18:00Z">
              <w:r w:rsidRPr="00CD7438">
                <w:rPr>
                  <w:sz w:val="16"/>
                  <w:lang w:val="en-GB"/>
                </w:rPr>
                <w:tab/>
              </w:r>
              <w:proofErr w:type="spellStart"/>
              <w:r>
                <w:rPr>
                  <w:i/>
                  <w:sz w:val="16"/>
                  <w:lang w:val="en-GB"/>
                </w:rPr>
                <w:t>post</w:t>
              </w:r>
              <w:r w:rsidRPr="00CD7438">
                <w:rPr>
                  <w:i/>
                  <w:sz w:val="16"/>
                  <w:lang w:val="en-GB"/>
                </w:rPr>
                <w:t>stat</w:t>
              </w:r>
              <w:proofErr w:type="spellEnd"/>
              <w:r w:rsidRPr="00CD7438">
                <w:rPr>
                  <w:sz w:val="16"/>
                  <w:lang w:val="en-GB"/>
                </w:rPr>
                <w:t xml:space="preserve"> – </w:t>
              </w:r>
              <w:r>
                <w:rPr>
                  <w:sz w:val="16"/>
                  <w:lang w:val="en-GB"/>
                </w:rPr>
                <w:t>postfix</w:t>
              </w:r>
              <w:r w:rsidRPr="00CD7438">
                <w:rPr>
                  <w:sz w:val="16"/>
                  <w:lang w:val="en-GB"/>
                </w:rPr>
                <w:t xml:space="preserve"> statistics</w:t>
              </w:r>
            </w:ins>
          </w:p>
          <w:p w:rsidR="000B346D" w:rsidRPr="00CD7438" w:rsidRDefault="000B346D" w:rsidP="000B346D">
            <w:pPr>
              <w:pStyle w:val="programcode"/>
              <w:rPr>
                <w:ins w:id="432" w:author="Jānis Zuters" w:date="2018-10-21T12:18:00Z"/>
                <w:sz w:val="16"/>
                <w:lang w:val="en-GB"/>
              </w:rPr>
            </w:pPr>
            <w:ins w:id="433" w:author="Jānis Zuters" w:date="2018-10-21T12:18:00Z">
              <w:r w:rsidRPr="00CD7438">
                <w:rPr>
                  <w:sz w:val="16"/>
                  <w:lang w:val="en-GB"/>
                </w:rPr>
                <w:lastRenderedPageBreak/>
                <w:tab/>
              </w:r>
              <w:proofErr w:type="spellStart"/>
              <w:r>
                <w:rPr>
                  <w:i/>
                  <w:sz w:val="16"/>
                  <w:lang w:val="en-GB"/>
                </w:rPr>
                <w:t>root</w:t>
              </w:r>
              <w:r w:rsidRPr="00CD7438">
                <w:rPr>
                  <w:i/>
                  <w:sz w:val="16"/>
                  <w:lang w:val="en-GB"/>
                </w:rPr>
                <w:t>stat</w:t>
              </w:r>
              <w:proofErr w:type="spellEnd"/>
              <w:r w:rsidRPr="00CD7438">
                <w:rPr>
                  <w:sz w:val="16"/>
                  <w:lang w:val="en-GB"/>
                </w:rPr>
                <w:t xml:space="preserve"> – </w:t>
              </w:r>
              <w:r>
                <w:rPr>
                  <w:sz w:val="16"/>
                  <w:lang w:val="en-GB"/>
                </w:rPr>
                <w:t>root</w:t>
              </w:r>
              <w:r w:rsidRPr="00CD7438">
                <w:rPr>
                  <w:sz w:val="16"/>
                  <w:lang w:val="en-GB"/>
                </w:rPr>
                <w:t xml:space="preserve"> statistics</w:t>
              </w:r>
              <w:r>
                <w:rPr>
                  <w:sz w:val="16"/>
                  <w:lang w:val="en-GB"/>
                </w:rPr>
                <w:t xml:space="preserve"> to be calculated</w:t>
              </w:r>
            </w:ins>
          </w:p>
          <w:p w:rsidR="002F3630" w:rsidRPr="00CD7438" w:rsidRDefault="002F3630" w:rsidP="000B346D">
            <w:pPr>
              <w:pStyle w:val="programcode"/>
              <w:rPr>
                <w:ins w:id="434" w:author="Jānis Zuters" w:date="2018-10-21T12:08:00Z"/>
                <w:sz w:val="16"/>
                <w:lang w:val="en-GB"/>
              </w:rPr>
            </w:pPr>
            <w:ins w:id="435" w:author="Jānis Zuters" w:date="2018-10-21T12:08:00Z">
              <w:r w:rsidRPr="00CD7438">
                <w:rPr>
                  <w:sz w:val="16"/>
                  <w:lang w:val="en-GB"/>
                </w:rPr>
                <w:tab/>
              </w:r>
              <w:r w:rsidRPr="00CD7438">
                <w:rPr>
                  <w:b/>
                  <w:sz w:val="16"/>
                  <w:lang w:val="en-GB"/>
                </w:rPr>
                <w:t xml:space="preserve">for each </w:t>
              </w:r>
              <w:r w:rsidRPr="00CD7438">
                <w:rPr>
                  <w:sz w:val="16"/>
                  <w:lang w:val="en-GB"/>
                </w:rPr>
                <w:t xml:space="preserve">word </w:t>
              </w:r>
              <w:r w:rsidRPr="00CD7438">
                <w:rPr>
                  <w:b/>
                  <w:i/>
                  <w:sz w:val="16"/>
                  <w:lang w:val="en-GB"/>
                </w:rPr>
                <w:t>w</w:t>
              </w:r>
              <w:r w:rsidRPr="00CD7438">
                <w:rPr>
                  <w:sz w:val="16"/>
                  <w:lang w:val="en-GB"/>
                </w:rPr>
                <w:t xml:space="preserve"> in the vocabulary </w:t>
              </w:r>
              <w:r w:rsidRPr="00CD7438">
                <w:rPr>
                  <w:i/>
                  <w:sz w:val="16"/>
                  <w:lang w:val="en-GB"/>
                </w:rPr>
                <w:t>vocab</w:t>
              </w:r>
              <w:r w:rsidRPr="00CD7438">
                <w:rPr>
                  <w:sz w:val="16"/>
                  <w:lang w:val="en-GB"/>
                </w:rPr>
                <w:t>:</w:t>
              </w:r>
            </w:ins>
          </w:p>
          <w:p w:rsidR="000B346D" w:rsidRPr="00CD7438" w:rsidRDefault="000B346D" w:rsidP="000B346D">
            <w:pPr>
              <w:pStyle w:val="programcode"/>
              <w:rPr>
                <w:ins w:id="436" w:author="Jānis Zuters" w:date="2018-10-21T12:12:00Z"/>
                <w:i/>
                <w:sz w:val="16"/>
                <w:lang w:val="en-GB"/>
              </w:rPr>
            </w:pPr>
            <w:ins w:id="437" w:author="Jānis Zuters" w:date="2018-10-21T12:12:00Z">
              <w:r w:rsidRPr="00CD7438">
                <w:rPr>
                  <w:sz w:val="16"/>
                  <w:lang w:val="en-GB"/>
                </w:rPr>
                <w:tab/>
              </w:r>
              <w:r w:rsidRPr="00CD7438">
                <w:rPr>
                  <w:sz w:val="16"/>
                  <w:lang w:val="en-GB"/>
                </w:rPr>
                <w:tab/>
              </w:r>
              <w:r w:rsidRPr="00CD7438">
                <w:rPr>
                  <w:b/>
                  <w:sz w:val="16"/>
                  <w:lang w:val="en-GB"/>
                </w:rPr>
                <w:t>for each</w:t>
              </w:r>
              <w:r w:rsidRPr="00CD7438">
                <w:rPr>
                  <w:sz w:val="16"/>
                  <w:lang w:val="en-GB"/>
                </w:rPr>
                <w:t xml:space="preserve"> </w:t>
              </w:r>
              <w:r>
                <w:rPr>
                  <w:sz w:val="16"/>
                  <w:lang w:val="en-GB"/>
                </w:rPr>
                <w:t>left</w:t>
              </w:r>
              <w:r w:rsidRPr="00CD7438">
                <w:rPr>
                  <w:sz w:val="16"/>
                  <w:lang w:val="en-GB"/>
                </w:rPr>
                <w:t xml:space="preserve"> substring </w:t>
              </w:r>
              <w:r w:rsidRPr="00CD7438">
                <w:rPr>
                  <w:b/>
                  <w:i/>
                  <w:sz w:val="16"/>
                  <w:lang w:val="en-GB"/>
                </w:rPr>
                <w:t>p</w:t>
              </w:r>
              <w:r w:rsidRPr="00CD7438">
                <w:rPr>
                  <w:sz w:val="16"/>
                  <w:lang w:val="en-GB"/>
                </w:rPr>
                <w:t xml:space="preserve"> </w:t>
              </w:r>
              <w:r w:rsidRPr="00CD7438">
                <w:rPr>
                  <w:b/>
                  <w:sz w:val="16"/>
                  <w:lang w:val="en-GB"/>
                </w:rPr>
                <w:t>in</w:t>
              </w:r>
              <w:r w:rsidRPr="00CD7438">
                <w:rPr>
                  <w:sz w:val="16"/>
                  <w:lang w:val="en-GB"/>
                </w:rPr>
                <w:t xml:space="preserve"> </w:t>
              </w:r>
              <w:r w:rsidRPr="00CD7438">
                <w:rPr>
                  <w:b/>
                  <w:i/>
                  <w:sz w:val="16"/>
                  <w:lang w:val="en-GB"/>
                </w:rPr>
                <w:t>w</w:t>
              </w:r>
            </w:ins>
            <w:ins w:id="438" w:author="Jānis Zuters" w:date="2018-10-21T12:14:00Z">
              <w:r>
                <w:rPr>
                  <w:b/>
                  <w:sz w:val="16"/>
                  <w:lang w:val="en-GB"/>
                </w:rPr>
                <w:t xml:space="preserve"> where </w:t>
              </w:r>
              <w:r w:rsidRPr="000B346D">
                <w:rPr>
                  <w:b/>
                  <w:i/>
                  <w:sz w:val="16"/>
                  <w:lang w:val="en-GB"/>
                  <w:rPrChange w:id="439" w:author="Jānis Zuters" w:date="2018-10-21T12:16:00Z">
                    <w:rPr>
                      <w:b/>
                      <w:sz w:val="16"/>
                      <w:lang w:val="en-GB"/>
                    </w:rPr>
                  </w:rPrChange>
                </w:rPr>
                <w:t>p</w:t>
              </w:r>
              <w:r>
                <w:rPr>
                  <w:b/>
                  <w:sz w:val="16"/>
                  <w:lang w:val="en-GB"/>
                </w:rPr>
                <w:t xml:space="preserve"> </w:t>
              </w:r>
              <w:r w:rsidRPr="000B346D">
                <w:rPr>
                  <w:sz w:val="16"/>
                  <w:lang w:val="en-GB"/>
                  <w:rPrChange w:id="440" w:author="Jānis Zuters" w:date="2018-10-21T12:16:00Z">
                    <w:rPr>
                      <w:b/>
                      <w:sz w:val="16"/>
                      <w:lang w:val="en-GB"/>
                    </w:rPr>
                  </w:rPrChange>
                </w:rPr>
                <w:t xml:space="preserve">found </w:t>
              </w:r>
            </w:ins>
            <w:ins w:id="441" w:author="Jānis Zuters" w:date="2018-10-21T12:15:00Z">
              <w:r w:rsidRPr="000B346D">
                <w:rPr>
                  <w:sz w:val="16"/>
                  <w:lang w:val="en-GB"/>
                  <w:rPrChange w:id="442" w:author="Jānis Zuters" w:date="2018-10-21T12:16:00Z">
                    <w:rPr>
                      <w:b/>
                      <w:sz w:val="16"/>
                      <w:lang w:val="en-GB"/>
                    </w:rPr>
                  </w:rPrChange>
                </w:rPr>
                <w:t>in</w:t>
              </w:r>
              <w:r>
                <w:rPr>
                  <w:b/>
                  <w:sz w:val="16"/>
                  <w:lang w:val="en-GB"/>
                </w:rPr>
                <w:t xml:space="preserve"> </w:t>
              </w:r>
              <w:proofErr w:type="spellStart"/>
              <w:r>
                <w:rPr>
                  <w:b/>
                  <w:sz w:val="16"/>
                  <w:lang w:val="en-GB"/>
                </w:rPr>
                <w:t>p</w:t>
              </w:r>
            </w:ins>
            <w:ins w:id="443" w:author="Jānis Zuters" w:date="2018-10-21T12:16:00Z">
              <w:r>
                <w:rPr>
                  <w:b/>
                  <w:sz w:val="16"/>
                  <w:lang w:val="en-GB"/>
                </w:rPr>
                <w:t>ref</w:t>
              </w:r>
            </w:ins>
            <w:ins w:id="444" w:author="Jānis Zuters" w:date="2018-10-21T12:15:00Z">
              <w:r>
                <w:rPr>
                  <w:b/>
                  <w:sz w:val="16"/>
                  <w:lang w:val="en-GB"/>
                </w:rPr>
                <w:t>stat</w:t>
              </w:r>
            </w:ins>
            <w:proofErr w:type="spellEnd"/>
            <w:ins w:id="445" w:author="Jānis Zuters" w:date="2018-10-21T12:12:00Z">
              <w:r w:rsidRPr="00CD7438">
                <w:rPr>
                  <w:sz w:val="16"/>
                  <w:lang w:val="en-GB"/>
                </w:rPr>
                <w:t>:</w:t>
              </w:r>
            </w:ins>
          </w:p>
          <w:p w:rsidR="000B346D" w:rsidRPr="00CD7438" w:rsidRDefault="000B346D" w:rsidP="000B346D">
            <w:pPr>
              <w:pStyle w:val="programcode"/>
              <w:rPr>
                <w:ins w:id="446" w:author="Jānis Zuters" w:date="2018-10-21T12:12:00Z"/>
                <w:i/>
                <w:sz w:val="16"/>
                <w:lang w:val="en-GB"/>
              </w:rPr>
            </w:pPr>
            <w:ins w:id="447" w:author="Jānis Zuters" w:date="2018-10-21T12:12:00Z">
              <w:r w:rsidRPr="00CD7438">
                <w:rPr>
                  <w:sz w:val="16"/>
                  <w:lang w:val="en-GB"/>
                </w:rPr>
                <w:tab/>
              </w:r>
              <w:r w:rsidRPr="00CD7438">
                <w:rPr>
                  <w:sz w:val="16"/>
                  <w:lang w:val="en-GB"/>
                </w:rPr>
                <w:tab/>
              </w:r>
              <w:r w:rsidRPr="00CD7438">
                <w:rPr>
                  <w:sz w:val="16"/>
                  <w:lang w:val="en-GB"/>
                </w:rPr>
                <w:tab/>
              </w:r>
              <w:r w:rsidRPr="00CD7438">
                <w:rPr>
                  <w:b/>
                  <w:sz w:val="16"/>
                  <w:lang w:val="en-GB"/>
                </w:rPr>
                <w:t>for each</w:t>
              </w:r>
              <w:r w:rsidRPr="00CD7438">
                <w:rPr>
                  <w:sz w:val="16"/>
                  <w:lang w:val="en-GB"/>
                </w:rPr>
                <w:t xml:space="preserve"> </w:t>
              </w:r>
              <w:r>
                <w:rPr>
                  <w:sz w:val="16"/>
                  <w:lang w:val="en-GB"/>
                </w:rPr>
                <w:t>right</w:t>
              </w:r>
              <w:r w:rsidRPr="00CD7438">
                <w:rPr>
                  <w:sz w:val="16"/>
                  <w:lang w:val="en-GB"/>
                </w:rPr>
                <w:t xml:space="preserve"> substring </w:t>
              </w:r>
              <w:r w:rsidRPr="00CD7438">
                <w:rPr>
                  <w:b/>
                  <w:i/>
                  <w:sz w:val="16"/>
                  <w:lang w:val="en-GB"/>
                </w:rPr>
                <w:t>p</w:t>
              </w:r>
              <w:r>
                <w:rPr>
                  <w:b/>
                  <w:i/>
                  <w:sz w:val="16"/>
                  <w:lang w:val="en-GB"/>
                </w:rPr>
                <w:t>p</w:t>
              </w:r>
              <w:r w:rsidRPr="00CD7438">
                <w:rPr>
                  <w:sz w:val="16"/>
                  <w:lang w:val="en-GB"/>
                </w:rPr>
                <w:t xml:space="preserve"> </w:t>
              </w:r>
              <w:r w:rsidRPr="00CD7438">
                <w:rPr>
                  <w:b/>
                  <w:sz w:val="16"/>
                  <w:lang w:val="en-GB"/>
                </w:rPr>
                <w:t>in</w:t>
              </w:r>
              <w:r w:rsidRPr="00CD7438">
                <w:rPr>
                  <w:sz w:val="16"/>
                  <w:lang w:val="en-GB"/>
                </w:rPr>
                <w:t xml:space="preserve"> </w:t>
              </w:r>
              <w:r w:rsidRPr="00CD7438">
                <w:rPr>
                  <w:b/>
                  <w:i/>
                  <w:sz w:val="16"/>
                  <w:lang w:val="en-GB"/>
                </w:rPr>
                <w:t>w</w:t>
              </w:r>
              <w:r w:rsidRPr="00CD7438">
                <w:rPr>
                  <w:sz w:val="16"/>
                  <w:lang w:val="en-GB"/>
                </w:rPr>
                <w:t xml:space="preserve">: </w:t>
              </w:r>
            </w:ins>
            <w:ins w:id="448" w:author="Jānis Zuters" w:date="2018-10-21T12:16:00Z">
              <w:r>
                <w:rPr>
                  <w:b/>
                  <w:sz w:val="16"/>
                  <w:lang w:val="en-GB"/>
                </w:rPr>
                <w:t>where p</w:t>
              </w:r>
              <w:r w:rsidRPr="003A2EE9">
                <w:rPr>
                  <w:b/>
                  <w:i/>
                  <w:sz w:val="16"/>
                  <w:lang w:val="en-GB"/>
                </w:rPr>
                <w:t>p</w:t>
              </w:r>
              <w:r>
                <w:rPr>
                  <w:b/>
                  <w:sz w:val="16"/>
                  <w:lang w:val="en-GB"/>
                </w:rPr>
                <w:t xml:space="preserve"> </w:t>
              </w:r>
              <w:r w:rsidRPr="003A2EE9">
                <w:rPr>
                  <w:sz w:val="16"/>
                  <w:lang w:val="en-GB"/>
                </w:rPr>
                <w:t>found in</w:t>
              </w:r>
              <w:r>
                <w:rPr>
                  <w:b/>
                  <w:sz w:val="16"/>
                  <w:lang w:val="en-GB"/>
                </w:rPr>
                <w:t xml:space="preserve"> </w:t>
              </w:r>
              <w:proofErr w:type="spellStart"/>
              <w:r>
                <w:rPr>
                  <w:b/>
                  <w:sz w:val="16"/>
                  <w:lang w:val="en-GB"/>
                </w:rPr>
                <w:t>poststat</w:t>
              </w:r>
            </w:ins>
            <w:proofErr w:type="spellEnd"/>
          </w:p>
          <w:p w:rsidR="000B346D" w:rsidRPr="00CD7438" w:rsidRDefault="000B346D" w:rsidP="000B346D">
            <w:pPr>
              <w:pStyle w:val="programcode"/>
              <w:rPr>
                <w:ins w:id="449" w:author="Jānis Zuters" w:date="2018-10-21T12:12:00Z"/>
                <w:sz w:val="16"/>
                <w:lang w:val="en-GB"/>
              </w:rPr>
            </w:pPr>
            <w:ins w:id="450" w:author="Jānis Zuters" w:date="2018-10-21T12:12:00Z">
              <w:r w:rsidRPr="00CD7438">
                <w:rPr>
                  <w:sz w:val="16"/>
                  <w:lang w:val="en-GB"/>
                </w:rPr>
                <w:tab/>
              </w:r>
            </w:ins>
            <w:ins w:id="451" w:author="Jānis Zuters" w:date="2018-10-21T12:13:00Z">
              <w:r w:rsidRPr="00CD7438">
                <w:rPr>
                  <w:sz w:val="16"/>
                  <w:lang w:val="en-GB"/>
                </w:rPr>
                <w:tab/>
              </w:r>
            </w:ins>
            <w:ins w:id="452" w:author="Jānis Zuters" w:date="2018-10-21T12:12:00Z">
              <w:r w:rsidRPr="00CD7438">
                <w:rPr>
                  <w:sz w:val="16"/>
                  <w:lang w:val="en-GB"/>
                </w:rPr>
                <w:tab/>
              </w:r>
              <w:r w:rsidRPr="00CD7438">
                <w:rPr>
                  <w:sz w:val="16"/>
                  <w:lang w:val="en-GB"/>
                </w:rPr>
                <w:tab/>
              </w:r>
              <w:r>
                <w:rPr>
                  <w:b/>
                  <w:sz w:val="16"/>
                  <w:lang w:val="en-GB"/>
                </w:rPr>
                <w:t>with</w:t>
              </w:r>
              <w:r w:rsidRPr="00CD7438">
                <w:rPr>
                  <w:sz w:val="16"/>
                  <w:lang w:val="en-GB"/>
                </w:rPr>
                <w:t xml:space="preserve"> </w:t>
              </w:r>
              <w:r>
                <w:rPr>
                  <w:sz w:val="16"/>
                  <w:lang w:val="en-GB"/>
                </w:rPr>
                <w:t>substring</w:t>
              </w:r>
              <w:r w:rsidRPr="00CD7438">
                <w:rPr>
                  <w:sz w:val="16"/>
                  <w:lang w:val="en-GB"/>
                </w:rPr>
                <w:t xml:space="preserve"> </w:t>
              </w:r>
            </w:ins>
            <w:ins w:id="453" w:author="Jānis Zuters" w:date="2018-10-21T12:13:00Z">
              <w:r>
                <w:rPr>
                  <w:b/>
                  <w:i/>
                  <w:sz w:val="16"/>
                  <w:lang w:val="en-GB"/>
                </w:rPr>
                <w:t>r</w:t>
              </w:r>
            </w:ins>
            <w:ins w:id="454" w:author="Jānis Zuters" w:date="2018-10-21T12:12:00Z">
              <w:r w:rsidRPr="00CD7438">
                <w:rPr>
                  <w:sz w:val="16"/>
                  <w:lang w:val="en-GB"/>
                </w:rPr>
                <w:t xml:space="preserve"> i</w:t>
              </w:r>
              <w:r>
                <w:rPr>
                  <w:sz w:val="16"/>
                  <w:lang w:val="en-GB"/>
                </w:rPr>
                <w:t>n</w:t>
              </w:r>
              <w:r w:rsidRPr="00CD7438">
                <w:rPr>
                  <w:sz w:val="16"/>
                  <w:lang w:val="en-GB"/>
                </w:rPr>
                <w:t xml:space="preserve"> </w:t>
              </w:r>
              <w:r w:rsidRPr="003A2EE9">
                <w:rPr>
                  <w:b/>
                  <w:i/>
                  <w:sz w:val="16"/>
                  <w:lang w:val="en-GB"/>
                </w:rPr>
                <w:t>p</w:t>
              </w:r>
              <w:r>
                <w:rPr>
                  <w:sz w:val="16"/>
                  <w:lang w:val="en-GB"/>
                </w:rPr>
                <w:t xml:space="preserve"> </w:t>
              </w:r>
              <w:r w:rsidRPr="003A2EE9">
                <w:rPr>
                  <w:b/>
                  <w:sz w:val="16"/>
                  <w:lang w:val="en-GB"/>
                </w:rPr>
                <w:t>where</w:t>
              </w:r>
              <w:r>
                <w:rPr>
                  <w:sz w:val="16"/>
                  <w:lang w:val="en-GB"/>
                </w:rPr>
                <w:t xml:space="preserve"> </w:t>
              </w:r>
            </w:ins>
            <w:ins w:id="455" w:author="Jānis Zuters" w:date="2018-10-21T12:13:00Z">
              <w:r>
                <w:rPr>
                  <w:b/>
                  <w:i/>
                  <w:sz w:val="16"/>
                  <w:lang w:val="en-GB"/>
                </w:rPr>
                <w:t>p</w:t>
              </w:r>
              <w:r>
                <w:rPr>
                  <w:sz w:val="16"/>
                  <w:lang w:val="en-GB"/>
                </w:rPr>
                <w:t xml:space="preserve"> + </w:t>
              </w:r>
              <w:r>
                <w:rPr>
                  <w:b/>
                  <w:i/>
                  <w:sz w:val="16"/>
                  <w:lang w:val="en-GB"/>
                </w:rPr>
                <w:t>r</w:t>
              </w:r>
              <w:r>
                <w:rPr>
                  <w:sz w:val="16"/>
                  <w:lang w:val="en-GB"/>
                </w:rPr>
                <w:t xml:space="preserve"> + </w:t>
              </w:r>
              <w:r>
                <w:rPr>
                  <w:b/>
                  <w:i/>
                  <w:sz w:val="16"/>
                  <w:lang w:val="en-GB"/>
                </w:rPr>
                <w:t>pp</w:t>
              </w:r>
            </w:ins>
            <w:ins w:id="456" w:author="Jānis Zuters" w:date="2018-10-21T12:12:00Z">
              <w:r>
                <w:rPr>
                  <w:sz w:val="16"/>
                  <w:lang w:val="en-GB"/>
                </w:rPr>
                <w:t xml:space="preserve"> == </w:t>
              </w:r>
            </w:ins>
            <w:ins w:id="457" w:author="Jānis Zuters" w:date="2018-10-21T12:14:00Z">
              <w:r>
                <w:rPr>
                  <w:b/>
                  <w:i/>
                  <w:sz w:val="16"/>
                  <w:lang w:val="en-GB"/>
                </w:rPr>
                <w:t>w</w:t>
              </w:r>
            </w:ins>
            <w:ins w:id="458" w:author="Jānis Zuters" w:date="2018-10-21T12:12:00Z">
              <w:r w:rsidRPr="00CD7438">
                <w:rPr>
                  <w:sz w:val="16"/>
                  <w:lang w:val="en-GB"/>
                </w:rPr>
                <w:t>:</w:t>
              </w:r>
            </w:ins>
          </w:p>
          <w:p w:rsidR="002F3630" w:rsidRPr="00CD7438" w:rsidRDefault="002F3630" w:rsidP="000B346D">
            <w:pPr>
              <w:pStyle w:val="programcode"/>
              <w:rPr>
                <w:ins w:id="459" w:author="Jānis Zuters" w:date="2018-10-21T12:08:00Z"/>
                <w:sz w:val="16"/>
                <w:lang w:val="en-GB"/>
              </w:rPr>
            </w:pPr>
            <w:ins w:id="460" w:author="Jānis Zuters" w:date="2018-10-21T12:08: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if</w:t>
              </w:r>
              <w:r w:rsidRPr="00CD7438">
                <w:rPr>
                  <w:sz w:val="16"/>
                  <w:lang w:val="en-GB"/>
                </w:rPr>
                <w:t xml:space="preserve"> </w:t>
              </w:r>
              <w:r w:rsidRPr="00CD7438">
                <w:rPr>
                  <w:b/>
                  <w:i/>
                  <w:sz w:val="16"/>
                  <w:lang w:val="en-GB"/>
                </w:rPr>
                <w:t>r</w:t>
              </w:r>
              <w:r w:rsidRPr="00CD7438">
                <w:rPr>
                  <w:sz w:val="16"/>
                  <w:lang w:val="en-GB"/>
                </w:rPr>
                <w:t xml:space="preserve"> is a valid root according to a hardcoded control</w:t>
              </w:r>
            </w:ins>
          </w:p>
          <w:p w:rsidR="002F3630" w:rsidRPr="00CD7438" w:rsidRDefault="002F3630" w:rsidP="000B346D">
            <w:pPr>
              <w:pStyle w:val="programcode"/>
              <w:rPr>
                <w:ins w:id="461" w:author="Jānis Zuters" w:date="2018-10-21T12:08:00Z"/>
                <w:sz w:val="16"/>
                <w:lang w:val="en-GB"/>
              </w:rPr>
            </w:pPr>
            <w:ins w:id="462" w:author="Jānis Zuters" w:date="2018-10-21T12:08: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b/>
                  <w:sz w:val="16"/>
                  <w:lang w:val="en-GB"/>
                </w:rPr>
                <w:t>and</w:t>
              </w:r>
              <w:r w:rsidRPr="00CD7438">
                <w:rPr>
                  <w:sz w:val="16"/>
                  <w:lang w:val="en-GB"/>
                </w:rPr>
                <w:t xml:space="preserve"> </w:t>
              </w:r>
              <w:r w:rsidRPr="00CD7438">
                <w:rPr>
                  <w:b/>
                  <w:i/>
                  <w:sz w:val="16"/>
                  <w:lang w:val="en-GB"/>
                </w:rPr>
                <w:t>r</w:t>
              </w:r>
              <w:r w:rsidRPr="00CD7438">
                <w:rPr>
                  <w:sz w:val="16"/>
                  <w:lang w:val="en-GB"/>
                </w:rPr>
                <w:t xml:space="preserve"> is found </w:t>
              </w:r>
              <w:r w:rsidRPr="00CD7438">
                <w:rPr>
                  <w:b/>
                  <w:sz w:val="16"/>
                  <w:lang w:val="en-GB"/>
                </w:rPr>
                <w:t>in</w:t>
              </w:r>
              <w:r w:rsidRPr="00CD7438">
                <w:rPr>
                  <w:sz w:val="16"/>
                  <w:lang w:val="en-GB"/>
                </w:rPr>
                <w:t xml:space="preserve"> </w:t>
              </w:r>
              <w:proofErr w:type="spellStart"/>
              <w:r w:rsidRPr="00CD7438">
                <w:rPr>
                  <w:i/>
                  <w:sz w:val="16"/>
                  <w:lang w:val="en-GB"/>
                </w:rPr>
                <w:t>leftstat</w:t>
              </w:r>
              <w:proofErr w:type="spellEnd"/>
              <w:r w:rsidRPr="00CD7438">
                <w:rPr>
                  <w:sz w:val="16"/>
                  <w:lang w:val="en-GB"/>
                </w:rPr>
                <w:t>:</w:t>
              </w:r>
            </w:ins>
          </w:p>
          <w:p w:rsidR="002F3630" w:rsidRPr="00CD7438" w:rsidRDefault="002F3630" w:rsidP="000B346D">
            <w:pPr>
              <w:pStyle w:val="programcode"/>
              <w:rPr>
                <w:ins w:id="463" w:author="Jānis Zuters" w:date="2018-10-21T12:08:00Z"/>
                <w:sz w:val="16"/>
                <w:lang w:val="en-GB"/>
              </w:rPr>
            </w:pPr>
            <w:ins w:id="464" w:author="Jānis Zuters" w:date="2018-10-21T12:08:00Z">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r w:rsidRPr="00CD7438">
                <w:rPr>
                  <w:sz w:val="16"/>
                  <w:lang w:val="en-GB"/>
                </w:rPr>
                <w:tab/>
              </w:r>
            </w:ins>
            <w:proofErr w:type="spellStart"/>
            <w:ins w:id="465" w:author="Jānis Zuters" w:date="2018-10-21T12:18:00Z">
              <w:r w:rsidR="000B346D">
                <w:rPr>
                  <w:i/>
                  <w:sz w:val="16"/>
                  <w:lang w:val="en-GB"/>
                </w:rPr>
                <w:t>root</w:t>
              </w:r>
            </w:ins>
            <w:ins w:id="466" w:author="Jānis Zuters" w:date="2018-10-21T12:08:00Z">
              <w:r w:rsidRPr="003A2EE9">
                <w:rPr>
                  <w:i/>
                  <w:sz w:val="16"/>
                  <w:lang w:val="en-GB"/>
                </w:rPr>
                <w:t>stat</w:t>
              </w:r>
              <w:proofErr w:type="spellEnd"/>
              <w:r w:rsidRPr="00CD7438">
                <w:rPr>
                  <w:sz w:val="16"/>
                  <w:lang w:val="en-GB"/>
                </w:rPr>
                <w:t>[</w:t>
              </w:r>
            </w:ins>
            <w:ins w:id="467" w:author="Jānis Zuters" w:date="2018-10-21T12:18:00Z">
              <w:r w:rsidR="000B346D">
                <w:rPr>
                  <w:b/>
                  <w:i/>
                  <w:sz w:val="16"/>
                  <w:lang w:val="en-GB"/>
                </w:rPr>
                <w:t>r</w:t>
              </w:r>
            </w:ins>
            <w:ins w:id="468" w:author="Jānis Zuters" w:date="2018-10-21T12:08:00Z">
              <w:r w:rsidRPr="00CD7438">
                <w:rPr>
                  <w:sz w:val="16"/>
                  <w:lang w:val="en-GB"/>
                </w:rPr>
                <w:t xml:space="preserve">] = </w:t>
              </w:r>
            </w:ins>
            <w:proofErr w:type="spellStart"/>
            <w:ins w:id="469" w:author="Jānis Zuters" w:date="2018-10-21T12:18:00Z">
              <w:r w:rsidR="000B346D">
                <w:rPr>
                  <w:i/>
                  <w:sz w:val="16"/>
                  <w:lang w:val="en-GB"/>
                </w:rPr>
                <w:t>root</w:t>
              </w:r>
              <w:r w:rsidR="000B346D" w:rsidRPr="003A2EE9">
                <w:rPr>
                  <w:i/>
                  <w:sz w:val="16"/>
                  <w:lang w:val="en-GB"/>
                </w:rPr>
                <w:t>stat</w:t>
              </w:r>
              <w:proofErr w:type="spellEnd"/>
              <w:r w:rsidR="000B346D" w:rsidRPr="00CD7438">
                <w:rPr>
                  <w:sz w:val="16"/>
                  <w:lang w:val="en-GB"/>
                </w:rPr>
                <w:t xml:space="preserve"> </w:t>
              </w:r>
            </w:ins>
            <w:ins w:id="470" w:author="Jānis Zuters" w:date="2018-10-21T12:08:00Z">
              <w:r w:rsidRPr="00CD7438">
                <w:rPr>
                  <w:sz w:val="16"/>
                  <w:lang w:val="en-GB"/>
                </w:rPr>
                <w:t>[</w:t>
              </w:r>
            </w:ins>
            <w:ins w:id="471" w:author="Jānis Zuters" w:date="2018-10-21T12:18:00Z">
              <w:r w:rsidR="000B346D">
                <w:rPr>
                  <w:b/>
                  <w:i/>
                  <w:sz w:val="16"/>
                  <w:lang w:val="en-GB"/>
                </w:rPr>
                <w:t>r</w:t>
              </w:r>
            </w:ins>
            <w:ins w:id="472" w:author="Jānis Zuters" w:date="2018-10-21T12:08:00Z">
              <w:r w:rsidRPr="00CD7438">
                <w:rPr>
                  <w:sz w:val="16"/>
                  <w:lang w:val="en-GB"/>
                </w:rPr>
                <w:t xml:space="preserve">] + </w:t>
              </w:r>
              <w:proofErr w:type="spellStart"/>
              <w:r w:rsidRPr="003A2EE9">
                <w:rPr>
                  <w:i/>
                  <w:sz w:val="16"/>
                  <w:lang w:val="en-GB"/>
                </w:rPr>
                <w:t>leftstat</w:t>
              </w:r>
              <w:proofErr w:type="spellEnd"/>
              <w:r w:rsidRPr="00CD7438">
                <w:rPr>
                  <w:sz w:val="16"/>
                  <w:lang w:val="en-GB"/>
                </w:rPr>
                <w:t>[</w:t>
              </w:r>
              <w:r w:rsidRPr="003A2EE9">
                <w:rPr>
                  <w:b/>
                  <w:i/>
                  <w:sz w:val="16"/>
                  <w:lang w:val="en-GB"/>
                </w:rPr>
                <w:t>r</w:t>
              </w:r>
              <w:r w:rsidRPr="00CD7438">
                <w:rPr>
                  <w:sz w:val="16"/>
                  <w:lang w:val="en-GB"/>
                </w:rPr>
                <w:t>]</w:t>
              </w:r>
            </w:ins>
          </w:p>
          <w:p w:rsidR="002F3630" w:rsidRPr="00CD7438" w:rsidRDefault="002F3630" w:rsidP="000B346D">
            <w:pPr>
              <w:pStyle w:val="programcode"/>
              <w:rPr>
                <w:ins w:id="473" w:author="Jānis Zuters" w:date="2018-10-21T12:08:00Z"/>
                <w:lang w:val="en-GB"/>
              </w:rPr>
            </w:pPr>
            <w:ins w:id="474" w:author="Jānis Zuters" w:date="2018-10-21T12:08:00Z">
              <w:r w:rsidRPr="00CD7438">
                <w:rPr>
                  <w:sz w:val="16"/>
                  <w:lang w:val="en-GB"/>
                </w:rPr>
                <w:tab/>
              </w:r>
              <w:r w:rsidRPr="00CD7438">
                <w:rPr>
                  <w:b/>
                  <w:sz w:val="16"/>
                  <w:lang w:val="en-GB"/>
                </w:rPr>
                <w:t>return</w:t>
              </w:r>
              <w:r w:rsidRPr="00CD7438">
                <w:rPr>
                  <w:sz w:val="16"/>
                  <w:lang w:val="en-GB"/>
                </w:rPr>
                <w:t xml:space="preserve"> </w:t>
              </w:r>
            </w:ins>
            <w:proofErr w:type="spellStart"/>
            <w:ins w:id="475" w:author="Jānis Zuters" w:date="2018-10-21T12:18:00Z">
              <w:r w:rsidR="004A517D">
                <w:rPr>
                  <w:i/>
                  <w:sz w:val="16"/>
                  <w:lang w:val="en-GB"/>
                </w:rPr>
                <w:t>root</w:t>
              </w:r>
            </w:ins>
            <w:ins w:id="476" w:author="Jānis Zuters" w:date="2018-10-21T12:08:00Z">
              <w:r>
                <w:rPr>
                  <w:i/>
                  <w:sz w:val="16"/>
                  <w:lang w:val="en-GB"/>
                </w:rPr>
                <w:t>stat</w:t>
              </w:r>
              <w:proofErr w:type="spellEnd"/>
            </w:ins>
          </w:p>
        </w:tc>
      </w:tr>
    </w:tbl>
    <w:p w:rsidR="002F3630" w:rsidRDefault="002F3630" w:rsidP="002F3630">
      <w:pPr>
        <w:pStyle w:val="figurecaption"/>
        <w:rPr>
          <w:ins w:id="477" w:author="Jānis Zuters" w:date="2018-10-21T12:08:00Z"/>
          <w:sz w:val="16"/>
          <w:szCs w:val="16"/>
          <w:lang w:val="en-GB"/>
        </w:rPr>
      </w:pPr>
      <w:ins w:id="478" w:author="Jānis Zuters" w:date="2018-10-21T12:08:00Z">
        <w:r w:rsidRPr="00CD7438">
          <w:rPr>
            <w:b/>
            <w:sz w:val="16"/>
            <w:szCs w:val="16"/>
            <w:lang w:val="en-GB"/>
          </w:rPr>
          <w:lastRenderedPageBreak/>
          <w:t xml:space="preserve">Figure </w:t>
        </w:r>
        <w:r w:rsidRPr="00CD7438">
          <w:rPr>
            <w:b/>
            <w:sz w:val="16"/>
            <w:szCs w:val="16"/>
            <w:lang w:val="en-GB"/>
          </w:rPr>
          <w:fldChar w:fldCharType="begin"/>
        </w:r>
        <w:r w:rsidRPr="00CD7438">
          <w:rPr>
            <w:b/>
            <w:sz w:val="16"/>
            <w:szCs w:val="16"/>
            <w:lang w:val="en-GB"/>
          </w:rPr>
          <w:instrText xml:space="preserve"> SEQ "Figure" \* MERGEFORMAT </w:instrText>
        </w:r>
        <w:r w:rsidRPr="00CD7438">
          <w:rPr>
            <w:b/>
            <w:sz w:val="16"/>
            <w:szCs w:val="16"/>
            <w:lang w:val="en-GB"/>
          </w:rPr>
          <w:fldChar w:fldCharType="separate"/>
        </w:r>
        <w:r w:rsidRPr="00CD7438">
          <w:rPr>
            <w:b/>
            <w:sz w:val="16"/>
            <w:szCs w:val="16"/>
            <w:lang w:val="en-GB"/>
          </w:rPr>
          <w:t>3</w:t>
        </w:r>
        <w:r w:rsidRPr="00CD7438">
          <w:rPr>
            <w:b/>
            <w:sz w:val="16"/>
            <w:szCs w:val="16"/>
            <w:lang w:val="en-GB"/>
          </w:rPr>
          <w:fldChar w:fldCharType="end"/>
        </w:r>
        <w:r>
          <w:rPr>
            <w:b/>
            <w:sz w:val="16"/>
            <w:szCs w:val="16"/>
            <w:lang w:val="en-GB"/>
          </w:rPr>
          <w:t>b</w:t>
        </w:r>
        <w:r w:rsidRPr="00CD7438">
          <w:rPr>
            <w:sz w:val="16"/>
            <w:szCs w:val="16"/>
            <w:lang w:val="en-GB"/>
          </w:rPr>
          <w:t xml:space="preserve">. </w:t>
        </w:r>
      </w:ins>
      <w:ins w:id="479" w:author="Jānis Zuters" w:date="2018-10-21T12:09:00Z">
        <w:r>
          <w:rPr>
            <w:sz w:val="16"/>
            <w:szCs w:val="16"/>
            <w:lang w:val="en-GB"/>
          </w:rPr>
          <w:t>Root</w:t>
        </w:r>
      </w:ins>
      <w:ins w:id="480" w:author="Jānis Zuters" w:date="2018-10-21T12:08:00Z">
        <w:r w:rsidRPr="00CD7438">
          <w:rPr>
            <w:sz w:val="16"/>
            <w:szCs w:val="16"/>
            <w:lang w:val="en-GB"/>
          </w:rPr>
          <w:t xml:space="preserve"> extraction </w:t>
        </w:r>
        <w:r>
          <w:rPr>
            <w:sz w:val="16"/>
            <w:szCs w:val="16"/>
            <w:lang w:val="en-GB"/>
          </w:rPr>
          <w:t>module.</w:t>
        </w:r>
      </w:ins>
    </w:p>
    <w:p w:rsidR="00062210" w:rsidRPr="00062210" w:rsidRDefault="00062210" w:rsidP="00062210">
      <w:pPr>
        <w:rPr>
          <w:lang w:val="en-GB"/>
          <w:rPrChange w:id="481" w:author="Jānis Zuters" w:date="2018-10-21T11:24:00Z">
            <w:rPr>
              <w:sz w:val="16"/>
              <w:szCs w:val="16"/>
              <w:lang w:val="en-GB"/>
            </w:rPr>
          </w:rPrChange>
        </w:rPr>
        <w:pPrChange w:id="482" w:author="Jānis Zuters" w:date="2018-10-21T11:24:00Z">
          <w:pPr>
            <w:pStyle w:val="figurecaption"/>
          </w:pPr>
        </w:pPrChange>
      </w:pPr>
    </w:p>
    <w:p w:rsidR="00642817" w:rsidRPr="00CD7438" w:rsidRDefault="00642817" w:rsidP="00B319F6">
      <w:pPr>
        <w:pStyle w:val="Heading2"/>
        <w:rPr>
          <w:lang w:val="en-GB"/>
        </w:rPr>
      </w:pPr>
      <w:r w:rsidRPr="00CD7438">
        <w:rPr>
          <w:lang w:val="en-GB"/>
        </w:rPr>
        <w:t>Segmenting Words Using Obtained Potential Segments</w:t>
      </w:r>
    </w:p>
    <w:p w:rsidR="00642817" w:rsidRPr="00CD7438" w:rsidRDefault="007D1CAE" w:rsidP="00642817">
      <w:pPr>
        <w:pStyle w:val="p1a"/>
        <w:rPr>
          <w:lang w:val="en-GB"/>
        </w:rPr>
      </w:pPr>
      <w:r w:rsidRPr="00CD7438">
        <w:rPr>
          <w:lang w:val="en-GB"/>
        </w:rPr>
        <w:t>The s</w:t>
      </w:r>
      <w:r w:rsidR="00BD5EB8" w:rsidRPr="00CD7438">
        <w:rPr>
          <w:lang w:val="en-GB"/>
        </w:rPr>
        <w:t>egmentation phase uses ranked lists (prefixes, roots, suffixes and endings) to segment words. Ranking numbers are used to calculate the best segmentation candidate.</w:t>
      </w:r>
    </w:p>
    <w:p w:rsidR="00BD5EB8" w:rsidRPr="00CD7438" w:rsidRDefault="00BD5EB8" w:rsidP="00BD5EB8">
      <w:pPr>
        <w:spacing w:before="120"/>
        <w:rPr>
          <w:lang w:val="en-GB"/>
        </w:rPr>
      </w:pPr>
      <w:r w:rsidRPr="00CD7438">
        <w:rPr>
          <w:lang w:val="en-GB"/>
        </w:rPr>
        <w:t>Segmenting a word is carried out in the following way:</w:t>
      </w:r>
    </w:p>
    <w:p w:rsidR="00BD5EB8" w:rsidRPr="00CD7438" w:rsidRDefault="00BD5EB8" w:rsidP="00B319F6">
      <w:pPr>
        <w:pStyle w:val="LISTnum"/>
        <w:rPr>
          <w:lang w:val="en-GB"/>
        </w:rPr>
      </w:pPr>
      <w:r w:rsidRPr="00CD7438">
        <w:rPr>
          <w:lang w:val="en-GB"/>
        </w:rPr>
        <w:t>All possible segmentations for the word are obtained;</w:t>
      </w:r>
    </w:p>
    <w:p w:rsidR="00BD5EB8" w:rsidRPr="00CD7438" w:rsidRDefault="00BD5EB8" w:rsidP="00B319F6">
      <w:pPr>
        <w:pStyle w:val="LISTnum"/>
        <w:rPr>
          <w:lang w:val="en-GB"/>
        </w:rPr>
      </w:pPr>
      <w:r w:rsidRPr="00CD7438">
        <w:rPr>
          <w:lang w:val="en-GB"/>
        </w:rPr>
        <w:t>The highest ranked candidate segmentation wins.</w:t>
      </w:r>
    </w:p>
    <w:p w:rsidR="00846210" w:rsidRDefault="00BD5EB8" w:rsidP="00FC2848">
      <w:pPr>
        <w:pStyle w:val="Heading3"/>
        <w:numPr>
          <w:ilvl w:val="0"/>
          <w:numId w:val="0"/>
        </w:numPr>
        <w:rPr>
          <w:ins w:id="483" w:author="Jānis Zuters" w:date="2018-10-21T12:00:00Z"/>
          <w:rStyle w:val="heading30"/>
          <w:b w:val="0"/>
          <w:lang w:val="en-GB"/>
        </w:rPr>
      </w:pPr>
      <w:r w:rsidRPr="00CD7438">
        <w:rPr>
          <w:rStyle w:val="heading30"/>
          <w:lang w:val="en-GB"/>
        </w:rPr>
        <w:t>Collecting all possible segmentations</w:t>
      </w:r>
      <w:del w:id="484" w:author="Jānis Zuters" w:date="2018-10-21T12:00:00Z">
        <w:r w:rsidRPr="00CD7438" w:rsidDel="00846210">
          <w:rPr>
            <w:rStyle w:val="heading30"/>
            <w:b w:val="0"/>
            <w:lang w:val="en-GB"/>
          </w:rPr>
          <w:delText xml:space="preserve">. </w:delText>
        </w:r>
      </w:del>
      <w:ins w:id="485" w:author="Jānis Zuters" w:date="2018-10-21T12:00:00Z">
        <w:r w:rsidR="00846210" w:rsidRPr="00CD7438">
          <w:rPr>
            <w:rStyle w:val="heading30"/>
            <w:b w:val="0"/>
            <w:lang w:val="en-GB"/>
          </w:rPr>
          <w:t>.</w:t>
        </w:r>
      </w:ins>
    </w:p>
    <w:p w:rsidR="00BD5EB8" w:rsidRPr="00CD7438" w:rsidRDefault="00BD5EB8" w:rsidP="00846210">
      <w:pPr>
        <w:pStyle w:val="p1a"/>
        <w:rPr>
          <w:lang w:val="en-GB"/>
        </w:rPr>
        <w:pPrChange w:id="486" w:author="Jānis Zuters" w:date="2018-10-21T12:01:00Z">
          <w:pPr>
            <w:pStyle w:val="Heading3"/>
          </w:pPr>
        </w:pPrChange>
      </w:pPr>
      <w:r w:rsidRPr="00CD7438">
        <w:rPr>
          <w:lang w:val="en-GB"/>
        </w:rPr>
        <w:t>Four ranked lists of potential segments available (P: prefixes, R: roots, S: suffixes and E: endings) for segmentation. Each candidate segmentation is built in the following form:</w:t>
      </w:r>
    </w:p>
    <w:p w:rsidR="00BD5EB8" w:rsidRPr="00CD7438" w:rsidRDefault="00BD5EB8" w:rsidP="00BD5EB8">
      <w:pPr>
        <w:pStyle w:val="equation"/>
        <w:rPr>
          <w:lang w:val="en-GB"/>
        </w:rPr>
      </w:pPr>
      <w:r w:rsidRPr="00CD7438">
        <w:rPr>
          <w:i/>
          <w:lang w:val="en-GB"/>
        </w:rPr>
        <w:tab/>
        <w:t>([p] [p] r [s] [e</w:t>
      </w:r>
      <w:r w:rsidR="00953FE8" w:rsidRPr="00CD7438">
        <w:rPr>
          <w:i/>
          <w:lang w:val="en-GB"/>
        </w:rPr>
        <w:t>]) +</w:t>
      </w:r>
      <w:r w:rsidRPr="00CD7438">
        <w:rPr>
          <w:i/>
          <w:lang w:val="en-GB"/>
        </w:rPr>
        <w:t>,</w:t>
      </w:r>
      <w:r w:rsidRPr="00CD7438">
        <w:rPr>
          <w:lang w:val="en-GB"/>
        </w:rPr>
        <w:tab/>
        <w:t>(</w:t>
      </w:r>
      <w:r w:rsidRPr="00CD7438">
        <w:rPr>
          <w:lang w:val="en-GB"/>
        </w:rPr>
        <w:fldChar w:fldCharType="begin"/>
      </w:r>
      <w:r w:rsidRPr="00CD7438">
        <w:rPr>
          <w:lang w:val="en-GB"/>
        </w:rPr>
        <w:instrText xml:space="preserve"> SEQ "Equation" \n \* MERGEFORMAT </w:instrText>
      </w:r>
      <w:r w:rsidRPr="00CD7438">
        <w:rPr>
          <w:lang w:val="en-GB"/>
        </w:rPr>
        <w:fldChar w:fldCharType="separate"/>
      </w:r>
      <w:r w:rsidR="00BF388A" w:rsidRPr="00CD7438">
        <w:rPr>
          <w:noProof/>
          <w:lang w:val="en-GB"/>
        </w:rPr>
        <w:t>1</w:t>
      </w:r>
      <w:r w:rsidRPr="00CD7438">
        <w:rPr>
          <w:noProof/>
          <w:lang w:val="en-GB"/>
        </w:rPr>
        <w:fldChar w:fldCharType="end"/>
      </w:r>
      <w:r w:rsidRPr="00CD7438">
        <w:rPr>
          <w:lang w:val="en-GB"/>
        </w:rPr>
        <w:t>)</w:t>
      </w:r>
    </w:p>
    <w:p w:rsidR="00BD5EB8" w:rsidRPr="00CD7438" w:rsidRDefault="00BD5EB8" w:rsidP="00BD5EB8">
      <w:pPr>
        <w:rPr>
          <w:lang w:val="en-GB"/>
        </w:rPr>
      </w:pPr>
      <w:r w:rsidRPr="00CD7438">
        <w:rPr>
          <w:lang w:val="en-GB"/>
        </w:rPr>
        <w:t xml:space="preserve">where </w:t>
      </w:r>
      <w:proofErr w:type="spellStart"/>
      <w:r w:rsidRPr="00CD7438">
        <w:rPr>
          <w:i/>
          <w:lang w:val="en-GB"/>
        </w:rPr>
        <w:t>p</w:t>
      </w:r>
      <w:r w:rsidRPr="00CD7438">
        <w:rPr>
          <w:lang w:val="en-GB"/>
        </w:rPr>
        <w:t>ϵP</w:t>
      </w:r>
      <w:proofErr w:type="spellEnd"/>
      <w:r w:rsidRPr="00CD7438">
        <w:rPr>
          <w:lang w:val="en-GB"/>
        </w:rPr>
        <w:t xml:space="preserve">, </w:t>
      </w:r>
      <w:proofErr w:type="spellStart"/>
      <w:r w:rsidRPr="00CD7438">
        <w:rPr>
          <w:lang w:val="en-GB"/>
        </w:rPr>
        <w:t>rϵR</w:t>
      </w:r>
      <w:proofErr w:type="spellEnd"/>
      <w:r w:rsidRPr="00CD7438">
        <w:rPr>
          <w:lang w:val="en-GB"/>
        </w:rPr>
        <w:t xml:space="preserve">, </w:t>
      </w:r>
      <w:proofErr w:type="spellStart"/>
      <w:r w:rsidRPr="00CD7438">
        <w:rPr>
          <w:lang w:val="en-GB"/>
        </w:rPr>
        <w:t>sϵS</w:t>
      </w:r>
      <w:proofErr w:type="spellEnd"/>
      <w:r w:rsidRPr="00CD7438">
        <w:rPr>
          <w:lang w:val="en-GB"/>
        </w:rPr>
        <w:t xml:space="preserve">, </w:t>
      </w:r>
      <w:proofErr w:type="spellStart"/>
      <w:r w:rsidRPr="00CD7438">
        <w:rPr>
          <w:lang w:val="en-GB"/>
        </w:rPr>
        <w:t>eϵE</w:t>
      </w:r>
      <w:proofErr w:type="spellEnd"/>
      <w:r w:rsidRPr="00CD7438">
        <w:rPr>
          <w:lang w:val="en-GB"/>
        </w:rPr>
        <w:t>.</w:t>
      </w:r>
    </w:p>
    <w:p w:rsidR="00BD5EB8" w:rsidRPr="00CD7438" w:rsidRDefault="00BD5EB8" w:rsidP="00BD5EB8">
      <w:pPr>
        <w:rPr>
          <w:lang w:val="en-GB"/>
        </w:rPr>
      </w:pPr>
      <w:r w:rsidRPr="00CD7438">
        <w:rPr>
          <w:lang w:val="en-GB"/>
        </w:rPr>
        <w:t xml:space="preserve">This means that one segmentation is one or more ‘root blocks’ (as root is the only mandatory block in </w:t>
      </w:r>
      <w:r w:rsidR="007B6094" w:rsidRPr="00CD7438">
        <w:rPr>
          <w:lang w:val="en-GB"/>
        </w:rPr>
        <w:t>the big block)</w:t>
      </w:r>
      <w:r w:rsidR="006F4FB6" w:rsidRPr="00CD7438">
        <w:rPr>
          <w:lang w:val="en-GB"/>
        </w:rPr>
        <w:t xml:space="preserve">. </w:t>
      </w:r>
      <w:r w:rsidR="00D5192E" w:rsidRPr="00CD7438">
        <w:rPr>
          <w:lang w:val="en-GB"/>
        </w:rPr>
        <w:t xml:space="preserve">We search for two prefixes because the </w:t>
      </w:r>
      <w:proofErr w:type="gramStart"/>
      <w:r w:rsidR="00D5192E" w:rsidRPr="00CD7438">
        <w:rPr>
          <w:lang w:val="en-GB"/>
        </w:rPr>
        <w:t>two prefix</w:t>
      </w:r>
      <w:proofErr w:type="gramEnd"/>
      <w:r w:rsidR="00D5192E" w:rsidRPr="00CD7438">
        <w:rPr>
          <w:lang w:val="en-GB"/>
        </w:rPr>
        <w:t xml:space="preserve"> case is quite common in Latvian (an example from English would be “non-re-active”).</w:t>
      </w:r>
    </w:p>
    <w:p w:rsidR="00BD5EB8" w:rsidRPr="00CD7438" w:rsidRDefault="00BD5EB8" w:rsidP="00BD5EB8">
      <w:pPr>
        <w:rPr>
          <w:lang w:val="en-GB"/>
        </w:rPr>
      </w:pPr>
      <w:r w:rsidRPr="00CD7438">
        <w:rPr>
          <w:lang w:val="en-GB"/>
        </w:rPr>
        <w:t>Example of segmentation candidates for word “unbelieve” (‘/’ marks boundary of two candidate ‘root blocks’):</w:t>
      </w:r>
    </w:p>
    <w:p w:rsidR="00BD5EB8" w:rsidRPr="00CD7438" w:rsidRDefault="00BD5EB8" w:rsidP="00B319F6">
      <w:pPr>
        <w:pStyle w:val="Listbul"/>
        <w:rPr>
          <w:lang w:val="en-GB"/>
        </w:rPr>
      </w:pPr>
      <w:r w:rsidRPr="00CD7438">
        <w:rPr>
          <w:lang w:val="en-GB"/>
        </w:rPr>
        <w:t>un–bel–</w:t>
      </w:r>
      <w:proofErr w:type="spellStart"/>
      <w:r w:rsidRPr="00CD7438">
        <w:rPr>
          <w:lang w:val="en-GB"/>
        </w:rPr>
        <w:t>ieve</w:t>
      </w:r>
      <w:proofErr w:type="spellEnd"/>
      <w:r w:rsidRPr="00CD7438">
        <w:rPr>
          <w:lang w:val="en-GB"/>
        </w:rPr>
        <w:t xml:space="preserve"> </w:t>
      </w:r>
    </w:p>
    <w:p w:rsidR="00BD5EB8" w:rsidRPr="00CD7438" w:rsidRDefault="00BD5EB8" w:rsidP="00B319F6">
      <w:pPr>
        <w:pStyle w:val="Listbul"/>
        <w:rPr>
          <w:lang w:val="en-GB"/>
        </w:rPr>
      </w:pPr>
      <w:r w:rsidRPr="00CD7438">
        <w:rPr>
          <w:lang w:val="en-GB"/>
        </w:rPr>
        <w:t>un–bel–</w:t>
      </w:r>
      <w:proofErr w:type="spellStart"/>
      <w:r w:rsidRPr="00CD7438">
        <w:rPr>
          <w:lang w:val="en-GB"/>
        </w:rPr>
        <w:t>i</w:t>
      </w:r>
      <w:proofErr w:type="spellEnd"/>
      <w:r w:rsidRPr="00CD7438">
        <w:rPr>
          <w:lang w:val="en-GB"/>
        </w:rPr>
        <w:t xml:space="preserve"> / eve </w:t>
      </w:r>
    </w:p>
    <w:p w:rsidR="00BD5EB8" w:rsidRPr="00CD7438" w:rsidRDefault="00BD5EB8" w:rsidP="00B319F6">
      <w:pPr>
        <w:pStyle w:val="Listbul"/>
        <w:rPr>
          <w:lang w:val="en-GB"/>
        </w:rPr>
      </w:pPr>
      <w:r w:rsidRPr="00CD7438">
        <w:rPr>
          <w:lang w:val="en-GB"/>
        </w:rPr>
        <w:t>un–</w:t>
      </w:r>
      <w:proofErr w:type="spellStart"/>
      <w:r w:rsidRPr="00CD7438">
        <w:rPr>
          <w:lang w:val="en-GB"/>
        </w:rPr>
        <w:t>believ</w:t>
      </w:r>
      <w:proofErr w:type="spellEnd"/>
      <w:r w:rsidRPr="00CD7438">
        <w:rPr>
          <w:lang w:val="en-GB"/>
        </w:rPr>
        <w:t xml:space="preserve">–e </w:t>
      </w:r>
    </w:p>
    <w:p w:rsidR="00BD5EB8" w:rsidRPr="00CD7438" w:rsidRDefault="00BD5EB8" w:rsidP="00B319F6">
      <w:pPr>
        <w:pStyle w:val="Listbul"/>
        <w:rPr>
          <w:lang w:val="en-GB"/>
        </w:rPr>
      </w:pPr>
      <w:r w:rsidRPr="00CD7438">
        <w:rPr>
          <w:lang w:val="en-GB"/>
        </w:rPr>
        <w:t xml:space="preserve">un–believe </w:t>
      </w:r>
    </w:p>
    <w:p w:rsidR="00846210" w:rsidRPr="00672D80" w:rsidRDefault="00BD5EB8" w:rsidP="00FC2848">
      <w:pPr>
        <w:pStyle w:val="Heading3"/>
        <w:numPr>
          <w:ilvl w:val="0"/>
          <w:numId w:val="0"/>
        </w:numPr>
        <w:rPr>
          <w:ins w:id="487" w:author="Jānis Zuters" w:date="2018-10-21T12:00:00Z"/>
          <w:rStyle w:val="heading30"/>
          <w:lang w:val="en-GB"/>
          <w:rPrChange w:id="488" w:author="Jānis Zuters" w:date="2018-10-21T12:25:00Z">
            <w:rPr>
              <w:ins w:id="489" w:author="Jānis Zuters" w:date="2018-10-21T12:00:00Z"/>
              <w:rStyle w:val="heading30"/>
              <w:lang w:val="en-GB"/>
            </w:rPr>
          </w:rPrChange>
        </w:rPr>
      </w:pPr>
      <w:r w:rsidRPr="00FC2848">
        <w:rPr>
          <w:rStyle w:val="heading30"/>
          <w:lang w:val="en-GB"/>
        </w:rPr>
        <w:t xml:space="preserve">Calculating the </w:t>
      </w:r>
      <w:r w:rsidRPr="00672D80">
        <w:rPr>
          <w:rStyle w:val="heading30"/>
          <w:rPrChange w:id="490" w:author="Jānis Zuters" w:date="2018-10-21T12:25:00Z">
            <w:rPr>
              <w:rStyle w:val="heading30"/>
              <w:lang w:val="en-GB"/>
            </w:rPr>
          </w:rPrChange>
        </w:rPr>
        <w:t>best</w:t>
      </w:r>
      <w:r w:rsidRPr="00FC2848">
        <w:rPr>
          <w:rStyle w:val="heading30"/>
          <w:lang w:val="en-GB"/>
        </w:rPr>
        <w:t xml:space="preserve"> segmentation</w:t>
      </w:r>
      <w:del w:id="491" w:author="Jānis Zuters" w:date="2018-10-21T12:00:00Z">
        <w:r w:rsidRPr="00FC2848" w:rsidDel="00846210">
          <w:rPr>
            <w:rStyle w:val="heading30"/>
            <w:lang w:val="en-GB"/>
          </w:rPr>
          <w:delText>.</w:delText>
        </w:r>
        <w:r w:rsidR="006A13BE" w:rsidRPr="00FC2848" w:rsidDel="00846210">
          <w:rPr>
            <w:rStyle w:val="heading30"/>
            <w:lang w:val="en-GB"/>
          </w:rPr>
          <w:delText xml:space="preserve"> </w:delText>
        </w:r>
      </w:del>
      <w:ins w:id="492" w:author="Jānis Zuters" w:date="2018-10-21T12:00:00Z">
        <w:r w:rsidR="00846210" w:rsidRPr="00672D80">
          <w:rPr>
            <w:rStyle w:val="heading30"/>
            <w:lang w:val="en-GB"/>
            <w:rPrChange w:id="493" w:author="Jānis Zuters" w:date="2018-10-21T12:25:00Z">
              <w:rPr>
                <w:rStyle w:val="heading30"/>
                <w:lang w:val="en-GB"/>
              </w:rPr>
            </w:rPrChange>
          </w:rPr>
          <w:t>.</w:t>
        </w:r>
      </w:ins>
    </w:p>
    <w:p w:rsidR="00BD5EB8" w:rsidRPr="00CD7438" w:rsidRDefault="00BD5EB8" w:rsidP="00846210">
      <w:pPr>
        <w:pStyle w:val="p1a"/>
        <w:rPr>
          <w:b/>
          <w:lang w:val="en-GB"/>
        </w:rPr>
        <w:pPrChange w:id="494" w:author="Jānis Zuters" w:date="2018-10-21T12:01:00Z">
          <w:pPr>
            <w:pStyle w:val="Heading3"/>
          </w:pPr>
        </w:pPrChange>
      </w:pPr>
      <w:r w:rsidRPr="00CD7438">
        <w:rPr>
          <w:lang w:val="en-GB"/>
        </w:rPr>
        <w:t>The best segmentation is the highest ranked segmentation from those with the smallest number of ‘root blocks’, and the rank of the segment is</w:t>
      </w:r>
      <w:r w:rsidR="007D1CAE" w:rsidRPr="00CD7438">
        <w:rPr>
          <w:lang w:val="en-GB"/>
        </w:rPr>
        <w:t xml:space="preserve"> the</w:t>
      </w:r>
      <w:r w:rsidRPr="00CD7438">
        <w:rPr>
          <w:lang w:val="en-GB"/>
        </w:rPr>
        <w:t xml:space="preserve"> sum of ranks of individual blocks. In the example above the segmentation #2 is of two ‘root blocks’, i.e., out of competition.</w:t>
      </w:r>
    </w:p>
    <w:p w:rsidR="00071F64" w:rsidRPr="00CD7438" w:rsidRDefault="00071F64" w:rsidP="00071F64">
      <w:pPr>
        <w:pStyle w:val="Heading2"/>
        <w:rPr>
          <w:highlight w:val="yellow"/>
          <w:lang w:val="en-GB"/>
        </w:rPr>
      </w:pPr>
      <w:r w:rsidRPr="00CD7438">
        <w:rPr>
          <w:highlight w:val="yellow"/>
          <w:lang w:val="en-GB"/>
        </w:rPr>
        <w:lastRenderedPageBreak/>
        <w:t>Named</w:t>
      </w:r>
      <w:r w:rsidR="008F3734" w:rsidRPr="00CD7438">
        <w:rPr>
          <w:highlight w:val="yellow"/>
          <w:lang w:val="en-GB"/>
        </w:rPr>
        <w:t>-</w:t>
      </w:r>
      <w:r w:rsidRPr="00CD7438">
        <w:rPr>
          <w:highlight w:val="yellow"/>
          <w:lang w:val="en-GB"/>
        </w:rPr>
        <w:t>Entity Processing</w:t>
      </w:r>
    </w:p>
    <w:p w:rsidR="0006383F" w:rsidRPr="00CD7438" w:rsidRDefault="0006383F" w:rsidP="0006383F">
      <w:pPr>
        <w:pStyle w:val="p1a"/>
        <w:rPr>
          <w:highlight w:val="yellow"/>
          <w:lang w:val="en-GB"/>
        </w:rPr>
      </w:pPr>
      <w:r w:rsidRPr="00CD7438">
        <w:rPr>
          <w:highlight w:val="yellow"/>
          <w:lang w:val="en-GB"/>
        </w:rPr>
        <w:t xml:space="preserve">To examine specific processing for named entities, an auxiliary </w:t>
      </w:r>
      <w:r w:rsidR="00B111E9" w:rsidRPr="00CD7438">
        <w:rPr>
          <w:highlight w:val="yellow"/>
          <w:lang w:val="en-GB"/>
        </w:rPr>
        <w:t xml:space="preserve">unit </w:t>
      </w:r>
      <w:r w:rsidRPr="00CD7438">
        <w:rPr>
          <w:highlight w:val="yellow"/>
          <w:lang w:val="en-GB"/>
        </w:rPr>
        <w:t xml:space="preserve">has been added to the main segmentation algorithm </w:t>
      </w:r>
      <w:ins w:id="495" w:author="Microsoft Office User" w:date="2018-10-21T07:00:00Z">
        <w:r w:rsidR="00C00D12">
          <w:rPr>
            <w:highlight w:val="yellow"/>
            <w:lang w:val="en-GB"/>
          </w:rPr>
          <w:t xml:space="preserve">for </w:t>
        </w:r>
      </w:ins>
      <w:r w:rsidRPr="00CD7438">
        <w:rPr>
          <w:highlight w:val="yellow"/>
          <w:lang w:val="en-GB"/>
        </w:rPr>
        <w:t>PRPE.</w:t>
      </w:r>
      <w:r w:rsidR="00B111E9" w:rsidRPr="00CD7438">
        <w:rPr>
          <w:highlight w:val="yellow"/>
          <w:lang w:val="en-GB"/>
        </w:rPr>
        <w:t xml:space="preserve"> The named-entity unit stands apart from </w:t>
      </w:r>
      <w:ins w:id="496" w:author="Microsoft Office User" w:date="2018-10-21T07:01:00Z">
        <w:r w:rsidR="00C00D12">
          <w:rPr>
            <w:highlight w:val="yellow"/>
            <w:lang w:val="en-GB"/>
          </w:rPr>
          <w:t xml:space="preserve">the overall </w:t>
        </w:r>
      </w:ins>
      <w:r w:rsidR="00B111E9" w:rsidRPr="00CD7438">
        <w:rPr>
          <w:highlight w:val="yellow"/>
          <w:lang w:val="en-GB"/>
        </w:rPr>
        <w:t>named-entity recognition problem. Instead, only a subset</w:t>
      </w:r>
      <w:del w:id="497" w:author="Microsoft Office User" w:date="2018-10-21T07:04:00Z">
        <w:r w:rsidR="00B111E9" w:rsidRPr="00CD7438" w:rsidDel="00C00D12">
          <w:rPr>
            <w:highlight w:val="yellow"/>
            <w:lang w:val="en-GB"/>
          </w:rPr>
          <w:delText xml:space="preserve"> </w:delText>
        </w:r>
      </w:del>
      <w:ins w:id="498" w:author="Microsoft Office User" w:date="2018-10-21T07:03:00Z">
        <w:r w:rsidR="00C00D12">
          <w:rPr>
            <w:highlight w:val="yellow"/>
            <w:lang w:val="en-GB"/>
          </w:rPr>
          <w:t xml:space="preserve"> </w:t>
        </w:r>
      </w:ins>
      <w:r w:rsidR="00B111E9" w:rsidRPr="00CD7438">
        <w:rPr>
          <w:highlight w:val="yellow"/>
          <w:lang w:val="en-GB"/>
        </w:rPr>
        <w:t>of named entities</w:t>
      </w:r>
      <w:ins w:id="499" w:author="Microsoft Office User" w:date="2018-10-21T07:04:00Z">
        <w:r w:rsidR="00C00D12">
          <w:rPr>
            <w:highlight w:val="yellow"/>
            <w:lang w:val="en-GB"/>
          </w:rPr>
          <w:t xml:space="preserve"> </w:t>
        </w:r>
        <w:r w:rsidR="00C00D12" w:rsidRPr="00CD7438">
          <w:rPr>
            <w:highlight w:val="yellow"/>
            <w:lang w:val="en-GB"/>
          </w:rPr>
          <w:t>(</w:t>
        </w:r>
        <w:r w:rsidR="00C00D12">
          <w:rPr>
            <w:highlight w:val="yellow"/>
            <w:lang w:val="en-GB"/>
          </w:rPr>
          <w:t xml:space="preserve">initially those that are </w:t>
        </w:r>
        <w:r w:rsidR="00C00D12" w:rsidRPr="00CD7438">
          <w:rPr>
            <w:highlight w:val="yellow"/>
            <w:lang w:val="en-GB"/>
          </w:rPr>
          <w:t>easie</w:t>
        </w:r>
        <w:r w:rsidR="00C00D12">
          <w:rPr>
            <w:highlight w:val="yellow"/>
            <w:lang w:val="en-GB"/>
          </w:rPr>
          <w:t>st</w:t>
        </w:r>
        <w:r w:rsidR="00C00D12" w:rsidRPr="00CD7438">
          <w:rPr>
            <w:highlight w:val="yellow"/>
            <w:lang w:val="en-GB"/>
          </w:rPr>
          <w:t xml:space="preserve"> to extract)</w:t>
        </w:r>
      </w:ins>
      <w:r w:rsidR="00B111E9" w:rsidRPr="00CD7438">
        <w:rPr>
          <w:highlight w:val="yellow"/>
          <w:lang w:val="en-GB"/>
        </w:rPr>
        <w:t xml:space="preserve"> undergo</w:t>
      </w:r>
      <w:ins w:id="500" w:author="Microsoft Office User" w:date="2018-10-21T07:01:00Z">
        <w:r w:rsidR="00C00D12">
          <w:rPr>
            <w:highlight w:val="yellow"/>
            <w:lang w:val="en-GB"/>
          </w:rPr>
          <w:t>es</w:t>
        </w:r>
      </w:ins>
      <w:r w:rsidR="00B111E9" w:rsidRPr="00CD7438">
        <w:rPr>
          <w:highlight w:val="yellow"/>
          <w:lang w:val="en-GB"/>
        </w:rPr>
        <w:t xml:space="preserve"> processing</w:t>
      </w:r>
      <w:ins w:id="501" w:author="Microsoft Office User" w:date="2018-10-21T07:04:00Z">
        <w:r w:rsidR="00C00D12">
          <w:rPr>
            <w:highlight w:val="yellow"/>
            <w:lang w:val="en-GB"/>
          </w:rPr>
          <w:t>,</w:t>
        </w:r>
      </w:ins>
      <w:del w:id="502" w:author="Microsoft Office User" w:date="2018-10-21T07:02:00Z">
        <w:r w:rsidR="00B111E9" w:rsidRPr="00CD7438" w:rsidDel="00C00D12">
          <w:rPr>
            <w:highlight w:val="yellow"/>
            <w:lang w:val="en-GB"/>
          </w:rPr>
          <w:delText xml:space="preserve"> (ones easier to extract)</w:delText>
        </w:r>
      </w:del>
      <w:r w:rsidR="00B111E9" w:rsidRPr="00CD7438">
        <w:rPr>
          <w:highlight w:val="yellow"/>
          <w:lang w:val="en-GB"/>
        </w:rPr>
        <w:t xml:space="preserve"> in order to </w:t>
      </w:r>
      <w:ins w:id="503" w:author="Microsoft Office User" w:date="2018-10-21T07:01:00Z">
        <w:r w:rsidR="00C00D12">
          <w:rPr>
            <w:highlight w:val="yellow"/>
            <w:lang w:val="en-GB"/>
          </w:rPr>
          <w:t>explore</w:t>
        </w:r>
      </w:ins>
      <w:del w:id="504" w:author="Microsoft Office User" w:date="2018-10-21T07:01:00Z">
        <w:r w:rsidR="00B111E9" w:rsidRPr="00CD7438" w:rsidDel="00C00D12">
          <w:rPr>
            <w:highlight w:val="yellow"/>
            <w:lang w:val="en-GB"/>
          </w:rPr>
          <w:delText>show</w:delText>
        </w:r>
      </w:del>
      <w:r w:rsidR="00B111E9" w:rsidRPr="00CD7438">
        <w:rPr>
          <w:highlight w:val="yellow"/>
          <w:lang w:val="en-GB"/>
        </w:rPr>
        <w:t xml:space="preserve"> the impact of </w:t>
      </w:r>
      <w:ins w:id="505" w:author="Microsoft Office User" w:date="2018-10-21T07:53:00Z">
        <w:r w:rsidR="009771B0">
          <w:rPr>
            <w:highlight w:val="yellow"/>
            <w:lang w:val="en-GB"/>
          </w:rPr>
          <w:t>named-entity-</w:t>
        </w:r>
      </w:ins>
      <w:r w:rsidR="00B111E9" w:rsidRPr="00CD7438">
        <w:rPr>
          <w:highlight w:val="yellow"/>
          <w:lang w:val="en-GB"/>
        </w:rPr>
        <w:t xml:space="preserve">specific segmentation </w:t>
      </w:r>
      <w:del w:id="506" w:author="Microsoft Office User" w:date="2018-10-21T07:53:00Z">
        <w:r w:rsidR="00B111E9" w:rsidRPr="00CD7438" w:rsidDel="00F80D8D">
          <w:rPr>
            <w:highlight w:val="yellow"/>
            <w:lang w:val="en-GB"/>
          </w:rPr>
          <w:delText xml:space="preserve">of </w:delText>
        </w:r>
        <w:r w:rsidR="00B111E9" w:rsidRPr="00CD7438" w:rsidDel="009771B0">
          <w:rPr>
            <w:highlight w:val="yellow"/>
            <w:lang w:val="en-GB"/>
          </w:rPr>
          <w:delText xml:space="preserve">named entities </w:delText>
        </w:r>
      </w:del>
      <w:ins w:id="507" w:author="Microsoft Office User" w:date="2018-10-21T07:53:00Z">
        <w:r w:rsidR="00F80D8D">
          <w:rPr>
            <w:highlight w:val="yellow"/>
            <w:lang w:val="en-GB"/>
          </w:rPr>
          <w:t>on</w:t>
        </w:r>
      </w:ins>
      <w:ins w:id="508" w:author="Microsoft Office User" w:date="2018-10-21T07:01:00Z">
        <w:r w:rsidR="00C00D12">
          <w:rPr>
            <w:highlight w:val="yellow"/>
            <w:lang w:val="en-GB"/>
          </w:rPr>
          <w:t xml:space="preserve"> the</w:t>
        </w:r>
      </w:ins>
      <w:del w:id="509" w:author="Microsoft Office User" w:date="2018-10-21T07:01:00Z">
        <w:r w:rsidR="00B111E9" w:rsidRPr="00CD7438" w:rsidDel="00C00D12">
          <w:rPr>
            <w:highlight w:val="yellow"/>
            <w:lang w:val="en-GB"/>
          </w:rPr>
          <w:delText>on</w:delText>
        </w:r>
      </w:del>
      <w:r w:rsidR="00B111E9" w:rsidRPr="00CD7438">
        <w:rPr>
          <w:highlight w:val="yellow"/>
          <w:lang w:val="en-GB"/>
        </w:rPr>
        <w:t xml:space="preserve"> NMT process</w:t>
      </w:r>
      <w:r w:rsidR="003F5B25" w:rsidRPr="00CD7438">
        <w:rPr>
          <w:highlight w:val="yellow"/>
          <w:lang w:val="en-GB"/>
        </w:rPr>
        <w:t>.</w:t>
      </w:r>
    </w:p>
    <w:p w:rsidR="003F5B25" w:rsidRPr="00CD7438" w:rsidRDefault="003F5B25" w:rsidP="003F5B25">
      <w:pPr>
        <w:spacing w:before="120"/>
        <w:rPr>
          <w:highlight w:val="yellow"/>
          <w:lang w:val="en-GB"/>
        </w:rPr>
      </w:pPr>
      <w:del w:id="510" w:author="Microsoft Office User" w:date="2018-10-21T07:05:00Z">
        <w:r w:rsidRPr="00CD7438" w:rsidDel="00C00D12">
          <w:rPr>
            <w:highlight w:val="yellow"/>
            <w:lang w:val="en-GB"/>
          </w:rPr>
          <w:delText xml:space="preserve">For that, </w:delText>
        </w:r>
      </w:del>
      <w:r w:rsidRPr="00CD7438">
        <w:rPr>
          <w:highlight w:val="yellow"/>
          <w:lang w:val="en-GB"/>
        </w:rPr>
        <w:t>PRPE is complemented the following way (see Section 3.1.):</w:t>
      </w:r>
    </w:p>
    <w:p w:rsidR="003F5B25" w:rsidRPr="00CD7438" w:rsidRDefault="003F5B25" w:rsidP="008F3734">
      <w:pPr>
        <w:pStyle w:val="Listbul"/>
        <w:rPr>
          <w:highlight w:val="yellow"/>
          <w:lang w:val="en-GB"/>
        </w:rPr>
      </w:pPr>
      <w:r w:rsidRPr="00CD7438">
        <w:rPr>
          <w:highlight w:val="yellow"/>
          <w:lang w:val="en-GB"/>
        </w:rPr>
        <w:t xml:space="preserve">The </w:t>
      </w:r>
      <w:r w:rsidRPr="00CD7438">
        <w:rPr>
          <w:b/>
          <w:highlight w:val="yellow"/>
          <w:lang w:val="en-GB"/>
        </w:rPr>
        <w:t>learn</w:t>
      </w:r>
      <w:r w:rsidRPr="00CD7438">
        <w:rPr>
          <w:highlight w:val="yellow"/>
          <w:lang w:val="en-GB"/>
        </w:rPr>
        <w:t>ing phase stays unchanged;</w:t>
      </w:r>
    </w:p>
    <w:p w:rsidR="003F5B25" w:rsidRPr="00CD7438" w:rsidRDefault="003F5B25" w:rsidP="008F3734">
      <w:pPr>
        <w:pStyle w:val="Listbul"/>
        <w:rPr>
          <w:highlight w:val="yellow"/>
          <w:lang w:val="en-GB"/>
        </w:rPr>
      </w:pPr>
      <w:r w:rsidRPr="00CD7438">
        <w:rPr>
          <w:highlight w:val="yellow"/>
          <w:lang w:val="en-GB"/>
        </w:rPr>
        <w:t>In the appli</w:t>
      </w:r>
      <w:r w:rsidRPr="00CD7438">
        <w:rPr>
          <w:b/>
          <w:highlight w:val="yellow"/>
          <w:lang w:val="en-GB"/>
        </w:rPr>
        <w:t>cation phase</w:t>
      </w:r>
      <w:r w:rsidRPr="00CD7438">
        <w:rPr>
          <w:highlight w:val="yellow"/>
          <w:lang w:val="en-GB"/>
        </w:rPr>
        <w:t xml:space="preserve">, segmentation is carried out </w:t>
      </w:r>
      <w:del w:id="511" w:author="Microsoft Office User" w:date="2018-10-21T07:05:00Z">
        <w:r w:rsidR="009A18C3" w:rsidRPr="00CD7438" w:rsidDel="00C00D12">
          <w:rPr>
            <w:highlight w:val="yellow"/>
            <w:lang w:val="en-GB"/>
          </w:rPr>
          <w:delText xml:space="preserve">through </w:delText>
        </w:r>
      </w:del>
      <w:ins w:id="512" w:author="Microsoft Office User" w:date="2018-10-21T07:05:00Z">
        <w:r w:rsidR="00C00D12">
          <w:rPr>
            <w:highlight w:val="yellow"/>
            <w:lang w:val="en-GB"/>
          </w:rPr>
          <w:t>by</w:t>
        </w:r>
        <w:r w:rsidR="00C00D12" w:rsidRPr="00CD7438">
          <w:rPr>
            <w:highlight w:val="yellow"/>
            <w:lang w:val="en-GB"/>
          </w:rPr>
          <w:t xml:space="preserve"> </w:t>
        </w:r>
      </w:ins>
      <w:r w:rsidR="009A18C3" w:rsidRPr="00CD7438">
        <w:rPr>
          <w:highlight w:val="yellow"/>
          <w:lang w:val="en-GB"/>
        </w:rPr>
        <w:t xml:space="preserve">putting named entities </w:t>
      </w:r>
      <w:ins w:id="513" w:author="Microsoft Office User" w:date="2018-10-21T07:05:00Z">
        <w:r w:rsidR="00C00D12">
          <w:rPr>
            <w:highlight w:val="yellow"/>
            <w:lang w:val="en-GB"/>
          </w:rPr>
          <w:t>on</w:t>
        </w:r>
      </w:ins>
      <w:del w:id="514" w:author="Microsoft Office User" w:date="2018-10-21T07:05:00Z">
        <w:r w:rsidR="009A18C3" w:rsidRPr="00CD7438" w:rsidDel="00C00D12">
          <w:rPr>
            <w:highlight w:val="yellow"/>
            <w:lang w:val="en-GB"/>
          </w:rPr>
          <w:delText>into</w:delText>
        </w:r>
      </w:del>
      <w:r w:rsidR="009A18C3" w:rsidRPr="00CD7438">
        <w:rPr>
          <w:highlight w:val="yellow"/>
          <w:lang w:val="en-GB"/>
        </w:rPr>
        <w:t xml:space="preserve"> separate </w:t>
      </w:r>
      <w:ins w:id="515" w:author="Microsoft Office User" w:date="2018-10-21T07:05:00Z">
        <w:r w:rsidR="00C00D12">
          <w:rPr>
            <w:highlight w:val="yellow"/>
            <w:lang w:val="en-GB"/>
          </w:rPr>
          <w:t xml:space="preserve">input </w:t>
        </w:r>
      </w:ins>
      <w:r w:rsidR="009A18C3" w:rsidRPr="00CD7438">
        <w:rPr>
          <w:highlight w:val="yellow"/>
          <w:lang w:val="en-GB"/>
        </w:rPr>
        <w:t>lines split into characters</w:t>
      </w:r>
      <w:r w:rsidRPr="00CD7438">
        <w:rPr>
          <w:highlight w:val="yellow"/>
          <w:lang w:val="en-GB"/>
        </w:rPr>
        <w:t>.</w:t>
      </w:r>
    </w:p>
    <w:p w:rsidR="009A18C3" w:rsidRPr="00CD7438" w:rsidRDefault="008F3734" w:rsidP="009A18C3">
      <w:pPr>
        <w:spacing w:before="120"/>
        <w:rPr>
          <w:highlight w:val="yellow"/>
          <w:lang w:val="en-GB"/>
        </w:rPr>
      </w:pPr>
      <w:r w:rsidRPr="00CD7438">
        <w:rPr>
          <w:highlight w:val="yellow"/>
          <w:lang w:val="en-GB"/>
        </w:rPr>
        <w:t>I</w:t>
      </w:r>
      <w:r w:rsidR="009A18C3" w:rsidRPr="00CD7438">
        <w:rPr>
          <w:highlight w:val="yellow"/>
          <w:lang w:val="en-GB"/>
        </w:rPr>
        <w:t>f a named entity is recognized in the sentence,</w:t>
      </w:r>
    </w:p>
    <w:p w:rsidR="009A18C3" w:rsidRPr="00CD7438" w:rsidRDefault="009A18C3" w:rsidP="000822C9">
      <w:pPr>
        <w:pStyle w:val="Listbul"/>
        <w:rPr>
          <w:highlight w:val="yellow"/>
          <w:lang w:val="en-GB"/>
        </w:rPr>
      </w:pPr>
      <w:r w:rsidRPr="00CD7438">
        <w:rPr>
          <w:highlight w:val="yellow"/>
          <w:lang w:val="en-GB"/>
        </w:rPr>
        <w:t>it is split into the main part and the ending</w:t>
      </w:r>
      <w:r w:rsidR="000822C9" w:rsidRPr="00CD7438">
        <w:rPr>
          <w:highlight w:val="yellow"/>
          <w:lang w:val="en-GB"/>
        </w:rPr>
        <w:t xml:space="preserve"> (by distinguishing between </w:t>
      </w:r>
      <w:r w:rsidR="00FB3695" w:rsidRPr="00CD7438">
        <w:rPr>
          <w:highlight w:val="yellow"/>
          <w:lang w:val="en-GB"/>
        </w:rPr>
        <w:t xml:space="preserve">the </w:t>
      </w:r>
      <w:r w:rsidR="000822C9" w:rsidRPr="00CD7438">
        <w:rPr>
          <w:highlight w:val="yellow"/>
          <w:lang w:val="en-GB"/>
        </w:rPr>
        <w:t xml:space="preserve">ending and the rest of the word we aim at </w:t>
      </w:r>
      <w:r w:rsidR="00FB3695" w:rsidRPr="00CD7438">
        <w:rPr>
          <w:highlight w:val="yellow"/>
          <w:lang w:val="en-GB"/>
        </w:rPr>
        <w:t xml:space="preserve">transliteration while </w:t>
      </w:r>
      <w:ins w:id="516" w:author="Microsoft Office User" w:date="2018-10-21T07:06:00Z">
        <w:r w:rsidR="00C00D12">
          <w:rPr>
            <w:highlight w:val="yellow"/>
            <w:lang w:val="en-GB"/>
          </w:rPr>
          <w:t xml:space="preserve">also </w:t>
        </w:r>
      </w:ins>
      <w:del w:id="517" w:author="Microsoft Office User" w:date="2018-10-21T07:06:00Z">
        <w:r w:rsidR="00FB3695" w:rsidRPr="00CD7438" w:rsidDel="00C00D12">
          <w:rPr>
            <w:highlight w:val="yellow"/>
            <w:lang w:val="en-GB"/>
          </w:rPr>
          <w:delText>keeping</w:delText>
        </w:r>
        <w:r w:rsidR="000822C9" w:rsidRPr="00CD7438" w:rsidDel="00C00D12">
          <w:rPr>
            <w:highlight w:val="yellow"/>
            <w:lang w:val="en-GB"/>
          </w:rPr>
          <w:delText xml:space="preserve"> </w:delText>
        </w:r>
      </w:del>
      <w:ins w:id="518" w:author="Microsoft Office User" w:date="2018-10-21T07:06:00Z">
        <w:r w:rsidR="00C00D12">
          <w:rPr>
            <w:highlight w:val="yellow"/>
            <w:lang w:val="en-GB"/>
          </w:rPr>
          <w:t>producing</w:t>
        </w:r>
        <w:r w:rsidR="00C00D12" w:rsidRPr="00CD7438">
          <w:rPr>
            <w:highlight w:val="yellow"/>
            <w:lang w:val="en-GB"/>
          </w:rPr>
          <w:t xml:space="preserve"> </w:t>
        </w:r>
      </w:ins>
      <w:r w:rsidR="000822C9" w:rsidRPr="00CD7438">
        <w:rPr>
          <w:highlight w:val="yellow"/>
          <w:lang w:val="en-GB"/>
        </w:rPr>
        <w:t xml:space="preserve">a correct grammatical form </w:t>
      </w:r>
      <w:ins w:id="519" w:author="Microsoft Office User" w:date="2018-10-21T07:06:00Z">
        <w:r w:rsidR="00C00D12">
          <w:rPr>
            <w:highlight w:val="yellow"/>
            <w:lang w:val="en-GB"/>
          </w:rPr>
          <w:t xml:space="preserve">for the </w:t>
        </w:r>
      </w:ins>
      <w:del w:id="520" w:author="Microsoft Office User" w:date="2018-10-21T07:06:00Z">
        <w:r w:rsidR="00FB3695" w:rsidRPr="00CD7438" w:rsidDel="00C00D12">
          <w:rPr>
            <w:highlight w:val="yellow"/>
            <w:lang w:val="en-GB"/>
          </w:rPr>
          <w:delText xml:space="preserve">a </w:delText>
        </w:r>
      </w:del>
      <w:r w:rsidR="000822C9" w:rsidRPr="00CD7438">
        <w:rPr>
          <w:highlight w:val="yellow"/>
          <w:lang w:val="en-GB"/>
        </w:rPr>
        <w:t>named entity</w:t>
      </w:r>
      <w:r w:rsidR="00FB3695" w:rsidRPr="00CD7438">
        <w:rPr>
          <w:highlight w:val="yellow"/>
          <w:lang w:val="en-GB"/>
        </w:rPr>
        <w:t xml:space="preserve"> </w:t>
      </w:r>
      <w:ins w:id="521" w:author="Microsoft Office User" w:date="2018-10-21T07:07:00Z">
        <w:r w:rsidR="00C00D12">
          <w:rPr>
            <w:highlight w:val="yellow"/>
            <w:lang w:val="en-GB"/>
          </w:rPr>
          <w:t xml:space="preserve">-- </w:t>
        </w:r>
      </w:ins>
      <w:r w:rsidR="00FB3695" w:rsidRPr="00CD7438">
        <w:rPr>
          <w:highlight w:val="yellow"/>
          <w:lang w:val="en-GB"/>
        </w:rPr>
        <w:t>which matters for morphologically rich languages</w:t>
      </w:r>
      <w:r w:rsidR="000822C9" w:rsidRPr="00CD7438">
        <w:rPr>
          <w:highlight w:val="yellow"/>
          <w:lang w:val="en-GB"/>
        </w:rPr>
        <w:t>)</w:t>
      </w:r>
      <w:r w:rsidR="008F3734" w:rsidRPr="00CD7438">
        <w:rPr>
          <w:highlight w:val="yellow"/>
          <w:lang w:val="en-GB"/>
        </w:rPr>
        <w:t>,</w:t>
      </w:r>
    </w:p>
    <w:p w:rsidR="008F3734" w:rsidRPr="00CD7438" w:rsidRDefault="008F3734" w:rsidP="00895236">
      <w:pPr>
        <w:pStyle w:val="Listbul"/>
        <w:rPr>
          <w:highlight w:val="yellow"/>
          <w:lang w:val="en-GB"/>
        </w:rPr>
      </w:pPr>
      <w:r w:rsidRPr="00CD7438">
        <w:rPr>
          <w:highlight w:val="yellow"/>
          <w:lang w:val="en-GB"/>
        </w:rPr>
        <w:t xml:space="preserve">the main part is split into characters and put </w:t>
      </w:r>
      <w:ins w:id="522" w:author="Microsoft Office User" w:date="2018-10-21T07:07:00Z">
        <w:r w:rsidR="00C00D12">
          <w:rPr>
            <w:highlight w:val="yellow"/>
            <w:lang w:val="en-GB"/>
          </w:rPr>
          <w:t>o</w:t>
        </w:r>
      </w:ins>
      <w:del w:id="523" w:author="Microsoft Office User" w:date="2018-10-21T07:07:00Z">
        <w:r w:rsidRPr="00CD7438" w:rsidDel="00C00D12">
          <w:rPr>
            <w:highlight w:val="yellow"/>
            <w:lang w:val="en-GB"/>
          </w:rPr>
          <w:delText>i</w:delText>
        </w:r>
      </w:del>
      <w:r w:rsidRPr="00CD7438">
        <w:rPr>
          <w:highlight w:val="yellow"/>
          <w:lang w:val="en-GB"/>
        </w:rPr>
        <w:t>n a separate line above the sentence,</w:t>
      </w:r>
    </w:p>
    <w:p w:rsidR="008F3734" w:rsidRPr="00CD7438" w:rsidRDefault="008F3734" w:rsidP="00895236">
      <w:pPr>
        <w:pStyle w:val="Listbul"/>
        <w:rPr>
          <w:highlight w:val="yellow"/>
          <w:lang w:val="en-GB"/>
        </w:rPr>
      </w:pPr>
      <w:r w:rsidRPr="00CD7438">
        <w:rPr>
          <w:highlight w:val="yellow"/>
          <w:lang w:val="en-GB"/>
        </w:rPr>
        <w:t xml:space="preserve">the main part of the named entity in the sentence is replaced by a </w:t>
      </w:r>
      <w:r w:rsidR="00895236" w:rsidRPr="00CD7438">
        <w:rPr>
          <w:highlight w:val="yellow"/>
          <w:lang w:val="en-GB"/>
        </w:rPr>
        <w:t>placeholder,</w:t>
      </w:r>
    </w:p>
    <w:p w:rsidR="00895236" w:rsidRPr="00CD7438" w:rsidRDefault="00895236" w:rsidP="00895236">
      <w:pPr>
        <w:pStyle w:val="Listbul"/>
        <w:rPr>
          <w:highlight w:val="yellow"/>
          <w:lang w:val="en-GB"/>
        </w:rPr>
      </w:pPr>
      <w:r w:rsidRPr="00CD7438">
        <w:rPr>
          <w:highlight w:val="yellow"/>
          <w:lang w:val="en-GB"/>
        </w:rPr>
        <w:t xml:space="preserve">in the translated text, the translated main part of a named entity is </w:t>
      </w:r>
      <w:del w:id="524" w:author="Microsoft Office User" w:date="2018-10-21T07:07:00Z">
        <w:r w:rsidRPr="00CD7438" w:rsidDel="00C00D12">
          <w:rPr>
            <w:highlight w:val="yellow"/>
            <w:lang w:val="en-GB"/>
          </w:rPr>
          <w:delText xml:space="preserve">put </w:delText>
        </w:r>
      </w:del>
      <w:ins w:id="525" w:author="Microsoft Office User" w:date="2018-10-21T07:07:00Z">
        <w:r w:rsidR="00C00D12">
          <w:rPr>
            <w:highlight w:val="yellow"/>
            <w:lang w:val="en-GB"/>
          </w:rPr>
          <w:t>substituted</w:t>
        </w:r>
        <w:r w:rsidR="00C00D12" w:rsidRPr="00CD7438">
          <w:rPr>
            <w:highlight w:val="yellow"/>
            <w:lang w:val="en-GB"/>
          </w:rPr>
          <w:t xml:space="preserve"> </w:t>
        </w:r>
      </w:ins>
      <w:r w:rsidRPr="00CD7438">
        <w:rPr>
          <w:highlight w:val="yellow"/>
          <w:lang w:val="en-GB"/>
        </w:rPr>
        <w:t xml:space="preserve">back </w:t>
      </w:r>
      <w:ins w:id="526" w:author="Microsoft Office User" w:date="2018-10-21T07:07:00Z">
        <w:r w:rsidR="00C00D12">
          <w:rPr>
            <w:highlight w:val="yellow"/>
            <w:lang w:val="en-GB"/>
          </w:rPr>
          <w:t xml:space="preserve">in </w:t>
        </w:r>
      </w:ins>
      <w:r w:rsidRPr="00CD7438">
        <w:rPr>
          <w:highlight w:val="yellow"/>
          <w:lang w:val="en-GB"/>
        </w:rPr>
        <w:t>to replace the placeholder.</w:t>
      </w:r>
    </w:p>
    <w:p w:rsidR="00895236" w:rsidRPr="00CD7438" w:rsidRDefault="00895236" w:rsidP="009A18C3">
      <w:pPr>
        <w:spacing w:before="120"/>
        <w:rPr>
          <w:highlight w:val="yellow"/>
          <w:lang w:val="en-GB"/>
        </w:rPr>
      </w:pPr>
      <w:r w:rsidRPr="00CD7438">
        <w:rPr>
          <w:highlight w:val="yellow"/>
          <w:lang w:val="en-GB"/>
        </w:rPr>
        <w:t>For parallel training corpora, the described segmentation of named entities in sentences is carried out only if pairs of aligned named entities are recognized.</w:t>
      </w:r>
    </w:p>
    <w:p w:rsidR="00CD7438" w:rsidRPr="00CD7438" w:rsidRDefault="00CD7438" w:rsidP="009A18C3">
      <w:pPr>
        <w:spacing w:before="120"/>
        <w:rPr>
          <w:highlight w:val="yellow"/>
          <w:lang w:val="en-GB"/>
        </w:rPr>
      </w:pPr>
      <w:r w:rsidRPr="00CD7438">
        <w:rPr>
          <w:highlight w:val="yellow"/>
          <w:lang w:val="en-GB"/>
        </w:rPr>
        <w:t>Tables 4a and 4b illustrate the applied approach for segmentation sentences containing named entities.</w:t>
      </w:r>
    </w:p>
    <w:p w:rsidR="00895236" w:rsidRPr="00CD7438" w:rsidRDefault="00895236" w:rsidP="00895236">
      <w:pPr>
        <w:rPr>
          <w:highlight w:val="yellow"/>
          <w:lang w:val="en-GB"/>
        </w:rPr>
      </w:pPr>
    </w:p>
    <w:p w:rsidR="00CF7C3C" w:rsidRPr="00CD7438" w:rsidRDefault="00CF7C3C" w:rsidP="00CF7C3C">
      <w:pPr>
        <w:pStyle w:val="Table"/>
        <w:rPr>
          <w:highlight w:val="yellow"/>
          <w:lang w:val="en-GB"/>
        </w:rPr>
      </w:pPr>
      <w:r w:rsidRPr="00CD7438">
        <w:rPr>
          <w:b/>
          <w:highlight w:val="yellow"/>
          <w:lang w:val="en-GB"/>
        </w:rPr>
        <w:t>Table 4a.</w:t>
      </w:r>
      <w:r w:rsidRPr="00CD7438">
        <w:rPr>
          <w:highlight w:val="yellow"/>
          <w:lang w:val="en-GB"/>
        </w:rPr>
        <w:t xml:space="preserve"> Segmentation example of a sentence containing a named entity in an English sentence (without ending in the named entity).</w:t>
      </w:r>
    </w:p>
    <w:tbl>
      <w:tblPr>
        <w:tblW w:w="6886" w:type="dxa"/>
        <w:jc w:val="center"/>
        <w:tblLayout w:type="fixed"/>
        <w:tblCellMar>
          <w:left w:w="70" w:type="dxa"/>
          <w:right w:w="70" w:type="dxa"/>
        </w:tblCellMar>
        <w:tblLook w:val="0000" w:firstRow="0" w:lastRow="0" w:firstColumn="0" w:lastColumn="0" w:noHBand="0" w:noVBand="0"/>
      </w:tblPr>
      <w:tblGrid>
        <w:gridCol w:w="1544"/>
        <w:gridCol w:w="5342"/>
      </w:tblGrid>
      <w:tr w:rsidR="00CF7C3C" w:rsidRPr="00CD7438" w:rsidTr="00035917">
        <w:trPr>
          <w:jc w:val="center"/>
        </w:trPr>
        <w:tc>
          <w:tcPr>
            <w:tcW w:w="1544" w:type="dxa"/>
            <w:tcBorders>
              <w:top w:val="single" w:sz="12" w:space="0" w:color="000000"/>
              <w:bottom w:val="single" w:sz="6" w:space="0" w:color="000000"/>
            </w:tcBorders>
          </w:tcPr>
          <w:p w:rsidR="00CF7C3C" w:rsidRPr="00CD7438" w:rsidRDefault="00CF7C3C" w:rsidP="00035917">
            <w:pPr>
              <w:pStyle w:val="Table"/>
              <w:rPr>
                <w:b/>
                <w:highlight w:val="yellow"/>
                <w:lang w:val="en-GB"/>
              </w:rPr>
            </w:pPr>
            <w:r w:rsidRPr="00CD7438">
              <w:rPr>
                <w:b/>
                <w:highlight w:val="yellow"/>
                <w:lang w:val="en-GB"/>
              </w:rPr>
              <w:t>Segmentation</w:t>
            </w:r>
            <w:r w:rsidRPr="00CD7438">
              <w:rPr>
                <w:b/>
                <w:highlight w:val="yellow"/>
                <w:lang w:val="en-GB"/>
              </w:rPr>
              <w:br/>
              <w:t>information</w:t>
            </w:r>
          </w:p>
        </w:tc>
        <w:tc>
          <w:tcPr>
            <w:tcW w:w="5342" w:type="dxa"/>
            <w:tcBorders>
              <w:top w:val="single" w:sz="12" w:space="0" w:color="000000"/>
              <w:bottom w:val="single" w:sz="6" w:space="0" w:color="000000"/>
            </w:tcBorders>
          </w:tcPr>
          <w:p w:rsidR="00CF7C3C" w:rsidRPr="00CD7438" w:rsidRDefault="00CF7C3C" w:rsidP="00035917">
            <w:pPr>
              <w:pStyle w:val="Table"/>
              <w:rPr>
                <w:b/>
                <w:highlight w:val="yellow"/>
                <w:lang w:val="en-GB"/>
              </w:rPr>
            </w:pPr>
            <w:r w:rsidRPr="00CD7438">
              <w:rPr>
                <w:b/>
                <w:highlight w:val="yellow"/>
                <w:lang w:val="en-GB"/>
              </w:rPr>
              <w:t>Segmented Text</w:t>
            </w:r>
          </w:p>
        </w:tc>
      </w:tr>
      <w:tr w:rsidR="00CF7C3C" w:rsidRPr="00CD7438" w:rsidTr="00035917">
        <w:trPr>
          <w:trHeight w:val="284"/>
          <w:jc w:val="center"/>
        </w:trPr>
        <w:tc>
          <w:tcPr>
            <w:tcW w:w="1544" w:type="dxa"/>
            <w:vAlign w:val="center"/>
          </w:tcPr>
          <w:p w:rsidR="00CF7C3C" w:rsidRPr="00CD7438" w:rsidRDefault="00CF7C3C" w:rsidP="00035917">
            <w:pPr>
              <w:pStyle w:val="Table"/>
              <w:rPr>
                <w:szCs w:val="16"/>
                <w:highlight w:val="yellow"/>
                <w:lang w:val="en-GB"/>
              </w:rPr>
            </w:pPr>
            <w:r w:rsidRPr="00CD7438">
              <w:rPr>
                <w:szCs w:val="16"/>
                <w:highlight w:val="yellow"/>
                <w:lang w:val="en-GB"/>
              </w:rPr>
              <w:t>Original sentence</w:t>
            </w:r>
          </w:p>
        </w:tc>
        <w:tc>
          <w:tcPr>
            <w:tcW w:w="5342" w:type="dxa"/>
            <w:vAlign w:val="center"/>
          </w:tcPr>
          <w:p w:rsidR="00CF7C3C" w:rsidRPr="00CD7438" w:rsidRDefault="00CF7C3C" w:rsidP="00035917">
            <w:pPr>
              <w:pStyle w:val="Table"/>
              <w:rPr>
                <w:highlight w:val="yellow"/>
                <w:lang w:val="en-GB"/>
              </w:rPr>
            </w:pPr>
            <w:r w:rsidRPr="00CD7438">
              <w:rPr>
                <w:highlight w:val="yellow"/>
                <w:lang w:val="en-GB"/>
              </w:rPr>
              <w:t xml:space="preserve">a city tour at </w:t>
            </w:r>
            <w:r w:rsidRPr="00CD7438">
              <w:rPr>
                <w:b/>
                <w:highlight w:val="yellow"/>
                <w:lang w:val="en-GB"/>
              </w:rPr>
              <w:t>Zadar</w:t>
            </w:r>
            <w:r w:rsidRPr="00CD7438">
              <w:rPr>
                <w:highlight w:val="yellow"/>
                <w:lang w:val="en-GB"/>
              </w:rPr>
              <w:t xml:space="preserve"> reveals remains of a Roman forum and a sea organ which plays music like the moan of a caged sea </w:t>
            </w:r>
            <w:proofErr w:type="gramStart"/>
            <w:r w:rsidRPr="00CD7438">
              <w:rPr>
                <w:highlight w:val="yellow"/>
                <w:lang w:val="en-GB"/>
              </w:rPr>
              <w:t>monster ,</w:t>
            </w:r>
            <w:proofErr w:type="gramEnd"/>
            <w:r w:rsidRPr="00CD7438">
              <w:rPr>
                <w:highlight w:val="yellow"/>
                <w:lang w:val="en-GB"/>
              </w:rPr>
              <w:t xml:space="preserve"> through pipes set in the stone fabric of the promenade and open to the water .</w:t>
            </w:r>
          </w:p>
        </w:tc>
      </w:tr>
      <w:tr w:rsidR="00CF7C3C" w:rsidRPr="00CD7438" w:rsidTr="00035917">
        <w:trPr>
          <w:trHeight w:val="284"/>
          <w:jc w:val="center"/>
        </w:trPr>
        <w:tc>
          <w:tcPr>
            <w:tcW w:w="1544" w:type="dxa"/>
            <w:vAlign w:val="center"/>
          </w:tcPr>
          <w:p w:rsidR="00CF7C3C" w:rsidRPr="00CD7438" w:rsidRDefault="00CF7C3C" w:rsidP="00035917">
            <w:pPr>
              <w:pStyle w:val="Table"/>
              <w:rPr>
                <w:szCs w:val="16"/>
                <w:highlight w:val="yellow"/>
                <w:lang w:val="en-GB"/>
              </w:rPr>
            </w:pPr>
            <w:r w:rsidRPr="00CD7438">
              <w:rPr>
                <w:szCs w:val="16"/>
                <w:highlight w:val="yellow"/>
                <w:lang w:val="en-GB"/>
              </w:rPr>
              <w:t>Segmented named entity put before the sentence</w:t>
            </w:r>
          </w:p>
        </w:tc>
        <w:tc>
          <w:tcPr>
            <w:tcW w:w="5342" w:type="dxa"/>
            <w:vAlign w:val="center"/>
          </w:tcPr>
          <w:p w:rsidR="00CF7C3C" w:rsidRPr="00CD7438" w:rsidRDefault="00CF7C3C" w:rsidP="00035917">
            <w:pPr>
              <w:pStyle w:val="Table"/>
              <w:rPr>
                <w:highlight w:val="yellow"/>
                <w:lang w:val="en-GB"/>
              </w:rPr>
            </w:pPr>
            <w:r w:rsidRPr="00CD7438">
              <w:rPr>
                <w:highlight w:val="yellow"/>
                <w:lang w:val="en-GB"/>
              </w:rPr>
              <w:t>Z–a–d–a–r–.</w:t>
            </w:r>
          </w:p>
        </w:tc>
      </w:tr>
      <w:tr w:rsidR="00CF7C3C" w:rsidRPr="00CD7438" w:rsidTr="00035917">
        <w:trPr>
          <w:trHeight w:val="284"/>
          <w:jc w:val="center"/>
        </w:trPr>
        <w:tc>
          <w:tcPr>
            <w:tcW w:w="1544" w:type="dxa"/>
            <w:tcBorders>
              <w:bottom w:val="single" w:sz="12" w:space="0" w:color="000000"/>
            </w:tcBorders>
            <w:vAlign w:val="center"/>
          </w:tcPr>
          <w:p w:rsidR="00CF7C3C" w:rsidRPr="00CD7438" w:rsidRDefault="00CF7C3C" w:rsidP="00035917">
            <w:pPr>
              <w:pStyle w:val="Table"/>
              <w:rPr>
                <w:szCs w:val="16"/>
                <w:highlight w:val="yellow"/>
                <w:lang w:val="en-GB"/>
              </w:rPr>
            </w:pPr>
            <w:r w:rsidRPr="00CD7438">
              <w:rPr>
                <w:szCs w:val="16"/>
                <w:highlight w:val="yellow"/>
                <w:lang w:val="en-GB"/>
              </w:rPr>
              <w:t>Segmented sentence</w:t>
            </w:r>
          </w:p>
        </w:tc>
        <w:tc>
          <w:tcPr>
            <w:tcW w:w="5342" w:type="dxa"/>
            <w:tcBorders>
              <w:bottom w:val="single" w:sz="12" w:space="0" w:color="000000"/>
            </w:tcBorders>
            <w:vAlign w:val="center"/>
          </w:tcPr>
          <w:p w:rsidR="00CF7C3C" w:rsidRPr="00CD7438" w:rsidRDefault="00CF7C3C" w:rsidP="00035917">
            <w:pPr>
              <w:pStyle w:val="Table"/>
              <w:rPr>
                <w:highlight w:val="yellow"/>
                <w:lang w:val="en-GB"/>
              </w:rPr>
            </w:pPr>
            <w:r w:rsidRPr="00CD7438">
              <w:rPr>
                <w:highlight w:val="yellow"/>
                <w:lang w:val="en-GB"/>
              </w:rPr>
              <w:t xml:space="preserve">a city tour at &lt;PLACEHOLDER&gt;–. reveals remains of a Roman forum and a sea organ which plays music like the moan of a </w:t>
            </w:r>
            <w:proofErr w:type="spellStart"/>
            <w:r w:rsidRPr="00CD7438">
              <w:rPr>
                <w:highlight w:val="yellow"/>
                <w:lang w:val="en-GB"/>
              </w:rPr>
              <w:t>cag</w:t>
            </w:r>
            <w:proofErr w:type="spellEnd"/>
            <w:r w:rsidRPr="00CD7438">
              <w:rPr>
                <w:highlight w:val="yellow"/>
                <w:lang w:val="en-GB"/>
              </w:rPr>
              <w:t xml:space="preserve">–ed sea </w:t>
            </w:r>
            <w:proofErr w:type="gramStart"/>
            <w:r w:rsidRPr="00CD7438">
              <w:rPr>
                <w:highlight w:val="yellow"/>
                <w:lang w:val="en-GB"/>
              </w:rPr>
              <w:t>monster ,</w:t>
            </w:r>
            <w:proofErr w:type="gramEnd"/>
            <w:r w:rsidRPr="00CD7438">
              <w:rPr>
                <w:highlight w:val="yellow"/>
                <w:lang w:val="en-GB"/>
              </w:rPr>
              <w:t xml:space="preserve"> through pipe–s set in the stone fabric of the </w:t>
            </w:r>
            <w:proofErr w:type="spellStart"/>
            <w:r w:rsidRPr="00CD7438">
              <w:rPr>
                <w:highlight w:val="yellow"/>
                <w:lang w:val="en-GB"/>
              </w:rPr>
              <w:t>promen</w:t>
            </w:r>
            <w:proofErr w:type="spellEnd"/>
            <w:r w:rsidRPr="00CD7438">
              <w:rPr>
                <w:highlight w:val="yellow"/>
                <w:lang w:val="en-GB"/>
              </w:rPr>
              <w:t>–</w:t>
            </w:r>
            <w:proofErr w:type="spellStart"/>
            <w:r w:rsidRPr="00CD7438">
              <w:rPr>
                <w:highlight w:val="yellow"/>
                <w:lang w:val="en-GB"/>
              </w:rPr>
              <w:t>ade</w:t>
            </w:r>
            <w:proofErr w:type="spellEnd"/>
            <w:r w:rsidRPr="00CD7438">
              <w:rPr>
                <w:highlight w:val="yellow"/>
                <w:lang w:val="en-GB"/>
              </w:rPr>
              <w:t xml:space="preserve"> and open to the water .</w:t>
            </w:r>
          </w:p>
        </w:tc>
      </w:tr>
    </w:tbl>
    <w:p w:rsidR="00CF7C3C" w:rsidRPr="00CD7438" w:rsidRDefault="00CF7C3C" w:rsidP="00CF7C3C">
      <w:pPr>
        <w:rPr>
          <w:highlight w:val="yellow"/>
          <w:lang w:val="en-GB"/>
        </w:rPr>
      </w:pPr>
    </w:p>
    <w:p w:rsidR="00CF7C3C" w:rsidRPr="00CD7438" w:rsidRDefault="00CF7C3C" w:rsidP="00CF7C3C">
      <w:pPr>
        <w:pStyle w:val="Table"/>
        <w:rPr>
          <w:highlight w:val="yellow"/>
          <w:lang w:val="en-GB"/>
        </w:rPr>
      </w:pPr>
      <w:r w:rsidRPr="00CD7438">
        <w:rPr>
          <w:b/>
          <w:highlight w:val="yellow"/>
          <w:lang w:val="en-GB"/>
        </w:rPr>
        <w:t>Table 4b.</w:t>
      </w:r>
      <w:r w:rsidRPr="00CD7438">
        <w:rPr>
          <w:highlight w:val="yellow"/>
          <w:lang w:val="en-GB"/>
        </w:rPr>
        <w:t xml:space="preserve"> Segmentation example of a sentence containing a named entity in a Latvian sentence (with ending in the named entity).</w:t>
      </w:r>
    </w:p>
    <w:tbl>
      <w:tblPr>
        <w:tblW w:w="6886" w:type="dxa"/>
        <w:jc w:val="center"/>
        <w:tblLayout w:type="fixed"/>
        <w:tblCellMar>
          <w:left w:w="70" w:type="dxa"/>
          <w:right w:w="70" w:type="dxa"/>
        </w:tblCellMar>
        <w:tblLook w:val="0000" w:firstRow="0" w:lastRow="0" w:firstColumn="0" w:lastColumn="0" w:noHBand="0" w:noVBand="0"/>
      </w:tblPr>
      <w:tblGrid>
        <w:gridCol w:w="1544"/>
        <w:gridCol w:w="5342"/>
      </w:tblGrid>
      <w:tr w:rsidR="00CF7C3C" w:rsidRPr="00CD7438" w:rsidTr="00035917">
        <w:trPr>
          <w:jc w:val="center"/>
        </w:trPr>
        <w:tc>
          <w:tcPr>
            <w:tcW w:w="1544" w:type="dxa"/>
            <w:tcBorders>
              <w:top w:val="single" w:sz="12" w:space="0" w:color="000000"/>
              <w:bottom w:val="single" w:sz="6" w:space="0" w:color="000000"/>
            </w:tcBorders>
          </w:tcPr>
          <w:p w:rsidR="00CF7C3C" w:rsidRPr="00CD7438" w:rsidRDefault="00CF7C3C" w:rsidP="00035917">
            <w:pPr>
              <w:pStyle w:val="Table"/>
              <w:rPr>
                <w:b/>
                <w:highlight w:val="yellow"/>
                <w:lang w:val="en-GB"/>
              </w:rPr>
            </w:pPr>
            <w:r w:rsidRPr="00CD7438">
              <w:rPr>
                <w:b/>
                <w:highlight w:val="yellow"/>
                <w:lang w:val="en-GB"/>
              </w:rPr>
              <w:t>Segmentation</w:t>
            </w:r>
            <w:r w:rsidRPr="00CD7438">
              <w:rPr>
                <w:b/>
                <w:highlight w:val="yellow"/>
                <w:lang w:val="en-GB"/>
              </w:rPr>
              <w:br/>
            </w:r>
            <w:r w:rsidRPr="00CD7438">
              <w:rPr>
                <w:b/>
                <w:highlight w:val="yellow"/>
                <w:lang w:val="en-GB"/>
              </w:rPr>
              <w:lastRenderedPageBreak/>
              <w:t>information</w:t>
            </w:r>
          </w:p>
        </w:tc>
        <w:tc>
          <w:tcPr>
            <w:tcW w:w="5342" w:type="dxa"/>
            <w:tcBorders>
              <w:top w:val="single" w:sz="12" w:space="0" w:color="000000"/>
              <w:bottom w:val="single" w:sz="6" w:space="0" w:color="000000"/>
            </w:tcBorders>
          </w:tcPr>
          <w:p w:rsidR="00CF7C3C" w:rsidRPr="00CD7438" w:rsidRDefault="00CF7C3C" w:rsidP="00035917">
            <w:pPr>
              <w:pStyle w:val="Table"/>
              <w:rPr>
                <w:b/>
                <w:highlight w:val="yellow"/>
                <w:lang w:val="en-GB"/>
              </w:rPr>
            </w:pPr>
            <w:r w:rsidRPr="00CD7438">
              <w:rPr>
                <w:b/>
                <w:highlight w:val="yellow"/>
                <w:lang w:val="en-GB"/>
              </w:rPr>
              <w:lastRenderedPageBreak/>
              <w:t>Segmented Text</w:t>
            </w:r>
          </w:p>
        </w:tc>
      </w:tr>
      <w:tr w:rsidR="00CF7C3C" w:rsidRPr="00CD7438" w:rsidTr="00035917">
        <w:trPr>
          <w:trHeight w:val="284"/>
          <w:jc w:val="center"/>
        </w:trPr>
        <w:tc>
          <w:tcPr>
            <w:tcW w:w="1544" w:type="dxa"/>
            <w:vAlign w:val="center"/>
          </w:tcPr>
          <w:p w:rsidR="00CF7C3C" w:rsidRPr="00CD7438" w:rsidRDefault="00CF7C3C" w:rsidP="00035917">
            <w:pPr>
              <w:pStyle w:val="Table"/>
              <w:rPr>
                <w:szCs w:val="16"/>
                <w:highlight w:val="yellow"/>
                <w:lang w:val="en-GB"/>
              </w:rPr>
            </w:pPr>
            <w:r w:rsidRPr="00CD7438">
              <w:rPr>
                <w:szCs w:val="16"/>
                <w:highlight w:val="yellow"/>
                <w:lang w:val="en-GB"/>
              </w:rPr>
              <w:t>Original sentence</w:t>
            </w:r>
          </w:p>
        </w:tc>
        <w:tc>
          <w:tcPr>
            <w:tcW w:w="5342" w:type="dxa"/>
            <w:vAlign w:val="center"/>
          </w:tcPr>
          <w:p w:rsidR="00CF7C3C" w:rsidRPr="00CD7438" w:rsidRDefault="00D84627" w:rsidP="00035917">
            <w:pPr>
              <w:pStyle w:val="Table"/>
              <w:rPr>
                <w:highlight w:val="yellow"/>
                <w:lang w:val="en-GB"/>
              </w:rPr>
            </w:pPr>
            <w:proofErr w:type="spellStart"/>
            <w:r w:rsidRPr="00CD7438">
              <w:rPr>
                <w:highlight w:val="yellow"/>
                <w:lang w:val="en-GB"/>
              </w:rPr>
              <w:t>pilsētas</w:t>
            </w:r>
            <w:proofErr w:type="spellEnd"/>
            <w:r w:rsidRPr="00CD7438">
              <w:rPr>
                <w:highlight w:val="yellow"/>
                <w:lang w:val="en-GB"/>
              </w:rPr>
              <w:t xml:space="preserve"> </w:t>
            </w:r>
            <w:proofErr w:type="spellStart"/>
            <w:r w:rsidRPr="00CD7438">
              <w:rPr>
                <w:highlight w:val="yellow"/>
                <w:lang w:val="en-GB"/>
              </w:rPr>
              <w:t>apskatē</w:t>
            </w:r>
            <w:proofErr w:type="spellEnd"/>
            <w:r w:rsidRPr="00CD7438">
              <w:rPr>
                <w:highlight w:val="yellow"/>
                <w:lang w:val="en-GB"/>
              </w:rPr>
              <w:t xml:space="preserve"> </w:t>
            </w:r>
            <w:proofErr w:type="spellStart"/>
            <w:r w:rsidRPr="00CD7438">
              <w:rPr>
                <w:b/>
                <w:highlight w:val="yellow"/>
                <w:lang w:val="en-GB"/>
              </w:rPr>
              <w:t>Zadarā</w:t>
            </w:r>
            <w:proofErr w:type="spellEnd"/>
            <w:r w:rsidRPr="00CD7438">
              <w:rPr>
                <w:highlight w:val="yellow"/>
                <w:lang w:val="en-GB"/>
              </w:rPr>
              <w:t xml:space="preserve"> </w:t>
            </w:r>
            <w:proofErr w:type="spellStart"/>
            <w:r w:rsidRPr="00CD7438">
              <w:rPr>
                <w:highlight w:val="yellow"/>
                <w:lang w:val="en-GB"/>
              </w:rPr>
              <w:t>atklājas</w:t>
            </w:r>
            <w:proofErr w:type="spellEnd"/>
            <w:r w:rsidRPr="00CD7438">
              <w:rPr>
                <w:highlight w:val="yellow"/>
                <w:lang w:val="en-GB"/>
              </w:rPr>
              <w:t xml:space="preserve"> </w:t>
            </w:r>
            <w:proofErr w:type="spellStart"/>
            <w:r w:rsidRPr="00CD7438">
              <w:rPr>
                <w:highlight w:val="yellow"/>
                <w:lang w:val="en-GB"/>
              </w:rPr>
              <w:t>romiešu</w:t>
            </w:r>
            <w:proofErr w:type="spellEnd"/>
            <w:r w:rsidRPr="00CD7438">
              <w:rPr>
                <w:highlight w:val="yellow"/>
                <w:lang w:val="en-GB"/>
              </w:rPr>
              <w:t xml:space="preserve"> forums un </w:t>
            </w:r>
            <w:proofErr w:type="spellStart"/>
            <w:r w:rsidRPr="00CD7438">
              <w:rPr>
                <w:highlight w:val="yellow"/>
                <w:lang w:val="en-GB"/>
              </w:rPr>
              <w:t>jūras</w:t>
            </w:r>
            <w:proofErr w:type="spellEnd"/>
            <w:r w:rsidRPr="00CD7438">
              <w:rPr>
                <w:highlight w:val="yellow"/>
                <w:lang w:val="en-GB"/>
              </w:rPr>
              <w:t xml:space="preserve"> </w:t>
            </w:r>
            <w:proofErr w:type="spellStart"/>
            <w:proofErr w:type="gramStart"/>
            <w:r w:rsidRPr="00CD7438">
              <w:rPr>
                <w:highlight w:val="yellow"/>
                <w:lang w:val="en-GB"/>
              </w:rPr>
              <w:t>ērģeles</w:t>
            </w:r>
            <w:proofErr w:type="spellEnd"/>
            <w:r w:rsidRPr="00CD7438">
              <w:rPr>
                <w:highlight w:val="yellow"/>
                <w:lang w:val="en-GB"/>
              </w:rPr>
              <w:t xml:space="preserve"> ,</w:t>
            </w:r>
            <w:proofErr w:type="gramEnd"/>
            <w:r w:rsidRPr="00CD7438">
              <w:rPr>
                <w:highlight w:val="yellow"/>
                <w:lang w:val="en-GB"/>
              </w:rPr>
              <w:t xml:space="preserve"> kas </w:t>
            </w:r>
            <w:proofErr w:type="spellStart"/>
            <w:r w:rsidRPr="00CD7438">
              <w:rPr>
                <w:highlight w:val="yellow"/>
                <w:lang w:val="en-GB"/>
              </w:rPr>
              <w:t>spēlē</w:t>
            </w:r>
            <w:proofErr w:type="spellEnd"/>
            <w:r w:rsidRPr="00CD7438">
              <w:rPr>
                <w:highlight w:val="yellow"/>
                <w:lang w:val="en-GB"/>
              </w:rPr>
              <w:t xml:space="preserve"> </w:t>
            </w:r>
            <w:proofErr w:type="spellStart"/>
            <w:r w:rsidRPr="00CD7438">
              <w:rPr>
                <w:highlight w:val="yellow"/>
                <w:lang w:val="en-GB"/>
              </w:rPr>
              <w:t>mūziku</w:t>
            </w:r>
            <w:proofErr w:type="spellEnd"/>
            <w:r w:rsidRPr="00CD7438">
              <w:rPr>
                <w:highlight w:val="yellow"/>
                <w:lang w:val="en-GB"/>
              </w:rPr>
              <w:t xml:space="preserve"> , kas </w:t>
            </w:r>
            <w:proofErr w:type="spellStart"/>
            <w:r w:rsidRPr="00CD7438">
              <w:rPr>
                <w:highlight w:val="yellow"/>
                <w:lang w:val="en-GB"/>
              </w:rPr>
              <w:t>skan</w:t>
            </w:r>
            <w:proofErr w:type="spellEnd"/>
            <w:r w:rsidRPr="00CD7438">
              <w:rPr>
                <w:highlight w:val="yellow"/>
                <w:lang w:val="en-GB"/>
              </w:rPr>
              <w:t xml:space="preserve"> </w:t>
            </w:r>
            <w:proofErr w:type="spellStart"/>
            <w:r w:rsidRPr="00CD7438">
              <w:rPr>
                <w:highlight w:val="yellow"/>
                <w:lang w:val="en-GB"/>
              </w:rPr>
              <w:t>kā</w:t>
            </w:r>
            <w:proofErr w:type="spellEnd"/>
            <w:r w:rsidRPr="00CD7438">
              <w:rPr>
                <w:highlight w:val="yellow"/>
                <w:lang w:val="en-GB"/>
              </w:rPr>
              <w:t xml:space="preserve"> </w:t>
            </w:r>
            <w:proofErr w:type="spellStart"/>
            <w:r w:rsidRPr="00CD7438">
              <w:rPr>
                <w:highlight w:val="yellow"/>
                <w:lang w:val="en-GB"/>
              </w:rPr>
              <w:t>ieslodzīta</w:t>
            </w:r>
            <w:proofErr w:type="spellEnd"/>
            <w:r w:rsidRPr="00CD7438">
              <w:rPr>
                <w:highlight w:val="yellow"/>
                <w:lang w:val="en-GB"/>
              </w:rPr>
              <w:t xml:space="preserve"> </w:t>
            </w:r>
            <w:proofErr w:type="spellStart"/>
            <w:r w:rsidRPr="00CD7438">
              <w:rPr>
                <w:highlight w:val="yellow"/>
                <w:lang w:val="en-GB"/>
              </w:rPr>
              <w:t>jūras</w:t>
            </w:r>
            <w:proofErr w:type="spellEnd"/>
            <w:r w:rsidRPr="00CD7438">
              <w:rPr>
                <w:highlight w:val="yellow"/>
                <w:lang w:val="en-GB"/>
              </w:rPr>
              <w:t xml:space="preserve"> </w:t>
            </w:r>
            <w:proofErr w:type="spellStart"/>
            <w:r w:rsidRPr="00CD7438">
              <w:rPr>
                <w:highlight w:val="yellow"/>
                <w:lang w:val="en-GB"/>
              </w:rPr>
              <w:t>briesmoņa</w:t>
            </w:r>
            <w:proofErr w:type="spellEnd"/>
            <w:r w:rsidRPr="00CD7438">
              <w:rPr>
                <w:highlight w:val="yellow"/>
                <w:lang w:val="en-GB"/>
              </w:rPr>
              <w:t xml:space="preserve"> </w:t>
            </w:r>
            <w:proofErr w:type="spellStart"/>
            <w:r w:rsidRPr="00CD7438">
              <w:rPr>
                <w:highlight w:val="yellow"/>
                <w:lang w:val="en-GB"/>
              </w:rPr>
              <w:t>vaids</w:t>
            </w:r>
            <w:proofErr w:type="spellEnd"/>
            <w:r w:rsidRPr="00CD7438">
              <w:rPr>
                <w:highlight w:val="yellow"/>
                <w:lang w:val="en-GB"/>
              </w:rPr>
              <w:t xml:space="preserve"> , </w:t>
            </w:r>
            <w:proofErr w:type="spellStart"/>
            <w:r w:rsidRPr="00CD7438">
              <w:rPr>
                <w:highlight w:val="yellow"/>
                <w:lang w:val="en-GB"/>
              </w:rPr>
              <w:t>caur</w:t>
            </w:r>
            <w:proofErr w:type="spellEnd"/>
            <w:r w:rsidRPr="00CD7438">
              <w:rPr>
                <w:highlight w:val="yellow"/>
                <w:lang w:val="en-GB"/>
              </w:rPr>
              <w:t xml:space="preserve"> </w:t>
            </w:r>
            <w:proofErr w:type="spellStart"/>
            <w:r w:rsidRPr="00CD7438">
              <w:rPr>
                <w:highlight w:val="yellow"/>
                <w:lang w:val="en-GB"/>
              </w:rPr>
              <w:t>akmenī</w:t>
            </w:r>
            <w:proofErr w:type="spellEnd"/>
            <w:r w:rsidRPr="00CD7438">
              <w:rPr>
                <w:highlight w:val="yellow"/>
                <w:lang w:val="en-GB"/>
              </w:rPr>
              <w:t xml:space="preserve"> </w:t>
            </w:r>
            <w:proofErr w:type="spellStart"/>
            <w:r w:rsidRPr="00CD7438">
              <w:rPr>
                <w:highlight w:val="yellow"/>
                <w:lang w:val="en-GB"/>
              </w:rPr>
              <w:t>iestrādātām</w:t>
            </w:r>
            <w:proofErr w:type="spellEnd"/>
            <w:r w:rsidRPr="00CD7438">
              <w:rPr>
                <w:highlight w:val="yellow"/>
                <w:lang w:val="en-GB"/>
              </w:rPr>
              <w:t xml:space="preserve"> </w:t>
            </w:r>
            <w:proofErr w:type="spellStart"/>
            <w:r w:rsidRPr="00CD7438">
              <w:rPr>
                <w:highlight w:val="yellow"/>
                <w:lang w:val="en-GB"/>
              </w:rPr>
              <w:t>caurulēm</w:t>
            </w:r>
            <w:proofErr w:type="spellEnd"/>
            <w:r w:rsidRPr="00CD7438">
              <w:rPr>
                <w:highlight w:val="yellow"/>
                <w:lang w:val="en-GB"/>
              </w:rPr>
              <w:t xml:space="preserve"> </w:t>
            </w:r>
            <w:proofErr w:type="spellStart"/>
            <w:r w:rsidRPr="00CD7438">
              <w:rPr>
                <w:highlight w:val="yellow"/>
                <w:lang w:val="en-GB"/>
              </w:rPr>
              <w:t>promenādē</w:t>
            </w:r>
            <w:proofErr w:type="spellEnd"/>
            <w:r w:rsidRPr="00CD7438">
              <w:rPr>
                <w:highlight w:val="yellow"/>
                <w:lang w:val="en-GB"/>
              </w:rPr>
              <w:t xml:space="preserve"> un </w:t>
            </w:r>
            <w:proofErr w:type="spellStart"/>
            <w:r w:rsidRPr="00CD7438">
              <w:rPr>
                <w:highlight w:val="yellow"/>
                <w:lang w:val="en-GB"/>
              </w:rPr>
              <w:t>atvērtām</w:t>
            </w:r>
            <w:proofErr w:type="spellEnd"/>
            <w:r w:rsidRPr="00CD7438">
              <w:rPr>
                <w:highlight w:val="yellow"/>
                <w:lang w:val="en-GB"/>
              </w:rPr>
              <w:t xml:space="preserve"> </w:t>
            </w:r>
            <w:proofErr w:type="spellStart"/>
            <w:r w:rsidRPr="00CD7438">
              <w:rPr>
                <w:highlight w:val="yellow"/>
                <w:lang w:val="en-GB"/>
              </w:rPr>
              <w:t>ūdenī</w:t>
            </w:r>
            <w:proofErr w:type="spellEnd"/>
            <w:r w:rsidRPr="00CD7438">
              <w:rPr>
                <w:highlight w:val="yellow"/>
                <w:lang w:val="en-GB"/>
              </w:rPr>
              <w:t xml:space="preserve"> .</w:t>
            </w:r>
          </w:p>
        </w:tc>
      </w:tr>
      <w:tr w:rsidR="00CF7C3C" w:rsidRPr="00CD7438" w:rsidTr="00035917">
        <w:trPr>
          <w:trHeight w:val="284"/>
          <w:jc w:val="center"/>
        </w:trPr>
        <w:tc>
          <w:tcPr>
            <w:tcW w:w="1544" w:type="dxa"/>
            <w:vAlign w:val="center"/>
          </w:tcPr>
          <w:p w:rsidR="00CF7C3C" w:rsidRPr="00CD7438" w:rsidRDefault="00CF7C3C" w:rsidP="00035917">
            <w:pPr>
              <w:pStyle w:val="Table"/>
              <w:rPr>
                <w:szCs w:val="16"/>
                <w:highlight w:val="yellow"/>
                <w:lang w:val="en-GB"/>
              </w:rPr>
            </w:pPr>
            <w:r w:rsidRPr="00CD7438">
              <w:rPr>
                <w:szCs w:val="16"/>
                <w:highlight w:val="yellow"/>
                <w:lang w:val="en-GB"/>
              </w:rPr>
              <w:t>Segmented named entity put before the sentence</w:t>
            </w:r>
          </w:p>
        </w:tc>
        <w:tc>
          <w:tcPr>
            <w:tcW w:w="5342" w:type="dxa"/>
            <w:vAlign w:val="center"/>
          </w:tcPr>
          <w:p w:rsidR="00CF7C3C" w:rsidRPr="00CD7438" w:rsidRDefault="00CF7C3C" w:rsidP="00035917">
            <w:pPr>
              <w:pStyle w:val="Table"/>
              <w:rPr>
                <w:highlight w:val="yellow"/>
                <w:lang w:val="en-GB"/>
              </w:rPr>
            </w:pPr>
            <w:r w:rsidRPr="00CD7438">
              <w:rPr>
                <w:highlight w:val="yellow"/>
                <w:lang w:val="en-GB"/>
              </w:rPr>
              <w:t>Z–a–d–a–r–.</w:t>
            </w:r>
          </w:p>
        </w:tc>
      </w:tr>
      <w:tr w:rsidR="00CF7C3C" w:rsidRPr="00CD7438" w:rsidTr="00035917">
        <w:trPr>
          <w:trHeight w:val="284"/>
          <w:jc w:val="center"/>
        </w:trPr>
        <w:tc>
          <w:tcPr>
            <w:tcW w:w="1544" w:type="dxa"/>
            <w:tcBorders>
              <w:bottom w:val="single" w:sz="12" w:space="0" w:color="000000"/>
            </w:tcBorders>
            <w:vAlign w:val="center"/>
          </w:tcPr>
          <w:p w:rsidR="00CF7C3C" w:rsidRPr="00CD7438" w:rsidRDefault="00CF7C3C" w:rsidP="00035917">
            <w:pPr>
              <w:pStyle w:val="Table"/>
              <w:rPr>
                <w:szCs w:val="16"/>
                <w:highlight w:val="yellow"/>
                <w:lang w:val="en-GB"/>
              </w:rPr>
            </w:pPr>
            <w:r w:rsidRPr="00CD7438">
              <w:rPr>
                <w:szCs w:val="16"/>
                <w:highlight w:val="yellow"/>
                <w:lang w:val="en-GB"/>
              </w:rPr>
              <w:t>Segmented sentence</w:t>
            </w:r>
          </w:p>
        </w:tc>
        <w:tc>
          <w:tcPr>
            <w:tcW w:w="5342" w:type="dxa"/>
            <w:tcBorders>
              <w:bottom w:val="single" w:sz="12" w:space="0" w:color="000000"/>
            </w:tcBorders>
            <w:vAlign w:val="center"/>
          </w:tcPr>
          <w:p w:rsidR="00CF7C3C" w:rsidRPr="00CD7438" w:rsidRDefault="00164008" w:rsidP="00035917">
            <w:pPr>
              <w:pStyle w:val="Table"/>
              <w:rPr>
                <w:lang w:val="en-GB"/>
              </w:rPr>
            </w:pPr>
            <w:proofErr w:type="spellStart"/>
            <w:r w:rsidRPr="00CD7438">
              <w:rPr>
                <w:highlight w:val="yellow"/>
                <w:lang w:val="en-GB"/>
              </w:rPr>
              <w:t>pilsētas</w:t>
            </w:r>
            <w:proofErr w:type="spellEnd"/>
            <w:r w:rsidRPr="00CD7438">
              <w:rPr>
                <w:highlight w:val="yellow"/>
                <w:lang w:val="en-GB"/>
              </w:rPr>
              <w:t xml:space="preserve"> </w:t>
            </w:r>
            <w:proofErr w:type="spellStart"/>
            <w:r w:rsidRPr="00CD7438">
              <w:rPr>
                <w:highlight w:val="yellow"/>
                <w:lang w:val="en-GB"/>
              </w:rPr>
              <w:t>apskat</w:t>
            </w:r>
            <w:proofErr w:type="spellEnd"/>
            <w:r w:rsidRPr="00CD7438">
              <w:rPr>
                <w:highlight w:val="yellow"/>
                <w:lang w:val="en-GB"/>
              </w:rPr>
              <w:t xml:space="preserve">–ē &lt;PLACEHOLDER&gt;–ā–. </w:t>
            </w:r>
            <w:proofErr w:type="spellStart"/>
            <w:r w:rsidRPr="00CD7438">
              <w:rPr>
                <w:highlight w:val="yellow"/>
                <w:lang w:val="en-GB"/>
              </w:rPr>
              <w:t>atkl</w:t>
            </w:r>
            <w:proofErr w:type="spellEnd"/>
            <w:r w:rsidRPr="00CD7438">
              <w:rPr>
                <w:highlight w:val="yellow"/>
                <w:lang w:val="en-GB"/>
              </w:rPr>
              <w:t>–</w:t>
            </w:r>
            <w:proofErr w:type="spellStart"/>
            <w:r w:rsidRPr="00CD7438">
              <w:rPr>
                <w:highlight w:val="yellow"/>
                <w:lang w:val="en-GB"/>
              </w:rPr>
              <w:t>ājas</w:t>
            </w:r>
            <w:proofErr w:type="spellEnd"/>
            <w:r w:rsidRPr="00CD7438">
              <w:rPr>
                <w:highlight w:val="yellow"/>
                <w:lang w:val="en-GB"/>
              </w:rPr>
              <w:t xml:space="preserve"> rom–</w:t>
            </w:r>
            <w:proofErr w:type="spellStart"/>
            <w:r w:rsidRPr="00CD7438">
              <w:rPr>
                <w:highlight w:val="yellow"/>
                <w:lang w:val="en-GB"/>
              </w:rPr>
              <w:t>iešu</w:t>
            </w:r>
            <w:proofErr w:type="spellEnd"/>
            <w:r w:rsidRPr="00CD7438">
              <w:rPr>
                <w:highlight w:val="yellow"/>
                <w:lang w:val="en-GB"/>
              </w:rPr>
              <w:t xml:space="preserve"> forums un </w:t>
            </w:r>
            <w:proofErr w:type="spellStart"/>
            <w:r w:rsidRPr="00CD7438">
              <w:rPr>
                <w:highlight w:val="yellow"/>
                <w:lang w:val="en-GB"/>
              </w:rPr>
              <w:t>jūras</w:t>
            </w:r>
            <w:proofErr w:type="spellEnd"/>
            <w:r w:rsidRPr="00CD7438">
              <w:rPr>
                <w:highlight w:val="yellow"/>
                <w:lang w:val="en-GB"/>
              </w:rPr>
              <w:t xml:space="preserve"> </w:t>
            </w:r>
            <w:proofErr w:type="spellStart"/>
            <w:proofErr w:type="gramStart"/>
            <w:r w:rsidRPr="00CD7438">
              <w:rPr>
                <w:highlight w:val="yellow"/>
                <w:lang w:val="en-GB"/>
              </w:rPr>
              <w:t>ērģeles</w:t>
            </w:r>
            <w:proofErr w:type="spellEnd"/>
            <w:r w:rsidRPr="00CD7438">
              <w:rPr>
                <w:highlight w:val="yellow"/>
                <w:lang w:val="en-GB"/>
              </w:rPr>
              <w:t xml:space="preserve"> ,</w:t>
            </w:r>
            <w:proofErr w:type="gramEnd"/>
            <w:r w:rsidRPr="00CD7438">
              <w:rPr>
                <w:highlight w:val="yellow"/>
                <w:lang w:val="en-GB"/>
              </w:rPr>
              <w:t xml:space="preserve"> kas </w:t>
            </w:r>
            <w:proofErr w:type="spellStart"/>
            <w:r w:rsidRPr="00CD7438">
              <w:rPr>
                <w:highlight w:val="yellow"/>
                <w:lang w:val="en-GB"/>
              </w:rPr>
              <w:t>spēl</w:t>
            </w:r>
            <w:proofErr w:type="spellEnd"/>
            <w:r w:rsidRPr="00CD7438">
              <w:rPr>
                <w:highlight w:val="yellow"/>
                <w:lang w:val="en-GB"/>
              </w:rPr>
              <w:t xml:space="preserve">–ē </w:t>
            </w:r>
            <w:proofErr w:type="spellStart"/>
            <w:r w:rsidRPr="00CD7438">
              <w:rPr>
                <w:highlight w:val="yellow"/>
                <w:lang w:val="en-GB"/>
              </w:rPr>
              <w:t>mūzik</w:t>
            </w:r>
            <w:proofErr w:type="spellEnd"/>
            <w:r w:rsidRPr="00CD7438">
              <w:rPr>
                <w:highlight w:val="yellow"/>
                <w:lang w:val="en-GB"/>
              </w:rPr>
              <w:t xml:space="preserve">–u , kas </w:t>
            </w:r>
            <w:proofErr w:type="spellStart"/>
            <w:r w:rsidRPr="00CD7438">
              <w:rPr>
                <w:highlight w:val="yellow"/>
                <w:lang w:val="en-GB"/>
              </w:rPr>
              <w:t>skan</w:t>
            </w:r>
            <w:proofErr w:type="spellEnd"/>
            <w:r w:rsidRPr="00CD7438">
              <w:rPr>
                <w:highlight w:val="yellow"/>
                <w:lang w:val="en-GB"/>
              </w:rPr>
              <w:t xml:space="preserve"> </w:t>
            </w:r>
            <w:proofErr w:type="spellStart"/>
            <w:r w:rsidRPr="00CD7438">
              <w:rPr>
                <w:highlight w:val="yellow"/>
                <w:lang w:val="en-GB"/>
              </w:rPr>
              <w:t>kā</w:t>
            </w:r>
            <w:proofErr w:type="spellEnd"/>
            <w:r w:rsidRPr="00CD7438">
              <w:rPr>
                <w:highlight w:val="yellow"/>
                <w:lang w:val="en-GB"/>
              </w:rPr>
              <w:t xml:space="preserve"> </w:t>
            </w:r>
            <w:proofErr w:type="spellStart"/>
            <w:r w:rsidRPr="00CD7438">
              <w:rPr>
                <w:highlight w:val="yellow"/>
                <w:lang w:val="en-GB"/>
              </w:rPr>
              <w:t>ieslodz</w:t>
            </w:r>
            <w:proofErr w:type="spellEnd"/>
            <w:r w:rsidRPr="00CD7438">
              <w:rPr>
                <w:highlight w:val="yellow"/>
                <w:lang w:val="en-GB"/>
              </w:rPr>
              <w:t>–</w:t>
            </w:r>
            <w:proofErr w:type="spellStart"/>
            <w:r w:rsidRPr="00CD7438">
              <w:rPr>
                <w:highlight w:val="yellow"/>
                <w:lang w:val="en-GB"/>
              </w:rPr>
              <w:t>īta</w:t>
            </w:r>
            <w:proofErr w:type="spellEnd"/>
            <w:r w:rsidRPr="00CD7438">
              <w:rPr>
                <w:highlight w:val="yellow"/>
                <w:lang w:val="en-GB"/>
              </w:rPr>
              <w:t xml:space="preserve"> </w:t>
            </w:r>
            <w:proofErr w:type="spellStart"/>
            <w:r w:rsidRPr="00CD7438">
              <w:rPr>
                <w:highlight w:val="yellow"/>
                <w:lang w:val="en-GB"/>
              </w:rPr>
              <w:t>jūras</w:t>
            </w:r>
            <w:proofErr w:type="spellEnd"/>
            <w:r w:rsidRPr="00CD7438">
              <w:rPr>
                <w:highlight w:val="yellow"/>
                <w:lang w:val="en-GB"/>
              </w:rPr>
              <w:t xml:space="preserve"> </w:t>
            </w:r>
            <w:proofErr w:type="spellStart"/>
            <w:r w:rsidRPr="00CD7438">
              <w:rPr>
                <w:highlight w:val="yellow"/>
                <w:lang w:val="en-GB"/>
              </w:rPr>
              <w:t>briesmoņ</w:t>
            </w:r>
            <w:proofErr w:type="spellEnd"/>
            <w:r w:rsidRPr="00CD7438">
              <w:rPr>
                <w:highlight w:val="yellow"/>
                <w:lang w:val="en-GB"/>
              </w:rPr>
              <w:t xml:space="preserve">–a </w:t>
            </w:r>
            <w:proofErr w:type="spellStart"/>
            <w:r w:rsidRPr="00CD7438">
              <w:rPr>
                <w:highlight w:val="yellow"/>
                <w:lang w:val="en-GB"/>
              </w:rPr>
              <w:t>vaid</w:t>
            </w:r>
            <w:proofErr w:type="spellEnd"/>
            <w:r w:rsidRPr="00CD7438">
              <w:rPr>
                <w:highlight w:val="yellow"/>
                <w:lang w:val="en-GB"/>
              </w:rPr>
              <w:t xml:space="preserve">–s , </w:t>
            </w:r>
            <w:proofErr w:type="spellStart"/>
            <w:r w:rsidRPr="00CD7438">
              <w:rPr>
                <w:highlight w:val="yellow"/>
                <w:lang w:val="en-GB"/>
              </w:rPr>
              <w:t>caur</w:t>
            </w:r>
            <w:proofErr w:type="spellEnd"/>
            <w:r w:rsidRPr="00CD7438">
              <w:rPr>
                <w:highlight w:val="yellow"/>
                <w:lang w:val="en-GB"/>
              </w:rPr>
              <w:t xml:space="preserve"> </w:t>
            </w:r>
            <w:proofErr w:type="spellStart"/>
            <w:r w:rsidRPr="00CD7438">
              <w:rPr>
                <w:highlight w:val="yellow"/>
                <w:lang w:val="en-GB"/>
              </w:rPr>
              <w:t>akmen</w:t>
            </w:r>
            <w:proofErr w:type="spellEnd"/>
            <w:r w:rsidRPr="00CD7438">
              <w:rPr>
                <w:highlight w:val="yellow"/>
                <w:lang w:val="en-GB"/>
              </w:rPr>
              <w:t xml:space="preserve">–ī </w:t>
            </w:r>
            <w:proofErr w:type="spellStart"/>
            <w:r w:rsidRPr="00CD7438">
              <w:rPr>
                <w:highlight w:val="yellow"/>
                <w:lang w:val="en-GB"/>
              </w:rPr>
              <w:t>iestrād</w:t>
            </w:r>
            <w:proofErr w:type="spellEnd"/>
            <w:r w:rsidRPr="00CD7438">
              <w:rPr>
                <w:highlight w:val="yellow"/>
                <w:lang w:val="en-GB"/>
              </w:rPr>
              <w:t>–</w:t>
            </w:r>
            <w:proofErr w:type="spellStart"/>
            <w:r w:rsidRPr="00CD7438">
              <w:rPr>
                <w:highlight w:val="yellow"/>
                <w:lang w:val="en-GB"/>
              </w:rPr>
              <w:t>ātām</w:t>
            </w:r>
            <w:proofErr w:type="spellEnd"/>
            <w:r w:rsidRPr="00CD7438">
              <w:rPr>
                <w:highlight w:val="yellow"/>
                <w:lang w:val="en-GB"/>
              </w:rPr>
              <w:t xml:space="preserve"> </w:t>
            </w:r>
            <w:proofErr w:type="spellStart"/>
            <w:r w:rsidRPr="00CD7438">
              <w:rPr>
                <w:highlight w:val="yellow"/>
                <w:lang w:val="en-GB"/>
              </w:rPr>
              <w:t>caurulēm</w:t>
            </w:r>
            <w:proofErr w:type="spellEnd"/>
            <w:r w:rsidRPr="00CD7438">
              <w:rPr>
                <w:highlight w:val="yellow"/>
                <w:lang w:val="en-GB"/>
              </w:rPr>
              <w:t xml:space="preserve"> </w:t>
            </w:r>
            <w:proofErr w:type="spellStart"/>
            <w:r w:rsidRPr="00CD7438">
              <w:rPr>
                <w:highlight w:val="yellow"/>
                <w:lang w:val="en-GB"/>
              </w:rPr>
              <w:t>promen</w:t>
            </w:r>
            <w:proofErr w:type="spellEnd"/>
            <w:r w:rsidRPr="00CD7438">
              <w:rPr>
                <w:highlight w:val="yellow"/>
                <w:lang w:val="en-GB"/>
              </w:rPr>
              <w:t>–</w:t>
            </w:r>
            <w:proofErr w:type="spellStart"/>
            <w:r w:rsidRPr="00CD7438">
              <w:rPr>
                <w:highlight w:val="yellow"/>
                <w:lang w:val="en-GB"/>
              </w:rPr>
              <w:t>ād</w:t>
            </w:r>
            <w:proofErr w:type="spellEnd"/>
            <w:r w:rsidRPr="00CD7438">
              <w:rPr>
                <w:highlight w:val="yellow"/>
                <w:lang w:val="en-GB"/>
              </w:rPr>
              <w:t xml:space="preserve">–ē un </w:t>
            </w:r>
            <w:proofErr w:type="spellStart"/>
            <w:r w:rsidRPr="00CD7438">
              <w:rPr>
                <w:highlight w:val="yellow"/>
                <w:lang w:val="en-GB"/>
              </w:rPr>
              <w:t>atvērt</w:t>
            </w:r>
            <w:proofErr w:type="spellEnd"/>
            <w:r w:rsidRPr="00CD7438">
              <w:rPr>
                <w:highlight w:val="yellow"/>
                <w:lang w:val="en-GB"/>
              </w:rPr>
              <w:t>–</w:t>
            </w:r>
            <w:proofErr w:type="spellStart"/>
            <w:r w:rsidRPr="00CD7438">
              <w:rPr>
                <w:highlight w:val="yellow"/>
                <w:lang w:val="en-GB"/>
              </w:rPr>
              <w:t>ām</w:t>
            </w:r>
            <w:proofErr w:type="spellEnd"/>
            <w:r w:rsidRPr="00CD7438">
              <w:rPr>
                <w:highlight w:val="yellow"/>
                <w:lang w:val="en-GB"/>
              </w:rPr>
              <w:t xml:space="preserve"> </w:t>
            </w:r>
            <w:proofErr w:type="spellStart"/>
            <w:r w:rsidRPr="00CD7438">
              <w:rPr>
                <w:highlight w:val="yellow"/>
                <w:lang w:val="en-GB"/>
              </w:rPr>
              <w:t>ūden</w:t>
            </w:r>
            <w:proofErr w:type="spellEnd"/>
            <w:r w:rsidRPr="00CD7438">
              <w:rPr>
                <w:highlight w:val="yellow"/>
                <w:lang w:val="en-GB"/>
              </w:rPr>
              <w:t>–ī .</w:t>
            </w:r>
          </w:p>
        </w:tc>
      </w:tr>
    </w:tbl>
    <w:p w:rsidR="00CF7C3C" w:rsidRPr="00CD7438" w:rsidRDefault="00CF7C3C" w:rsidP="00CF7C3C">
      <w:pPr>
        <w:rPr>
          <w:lang w:val="en-GB"/>
        </w:rPr>
      </w:pPr>
    </w:p>
    <w:p w:rsidR="00B254A6" w:rsidRPr="00CD7438" w:rsidRDefault="00B254A6" w:rsidP="00B319F6">
      <w:pPr>
        <w:pStyle w:val="Heading2"/>
        <w:rPr>
          <w:lang w:val="en-GB"/>
        </w:rPr>
      </w:pPr>
      <w:r w:rsidRPr="00CD7438">
        <w:rPr>
          <w:lang w:val="en-GB"/>
        </w:rPr>
        <w:t>A</w:t>
      </w:r>
      <w:r w:rsidR="00BD5EB8" w:rsidRPr="00CD7438">
        <w:rPr>
          <w:lang w:val="en-GB"/>
        </w:rPr>
        <w:t xml:space="preserve">dditional </w:t>
      </w:r>
      <w:r w:rsidRPr="00CD7438">
        <w:rPr>
          <w:lang w:val="en-GB"/>
        </w:rPr>
        <w:t>H</w:t>
      </w:r>
      <w:r w:rsidR="00DB4758" w:rsidRPr="00CD7438">
        <w:rPr>
          <w:lang w:val="en-GB"/>
        </w:rPr>
        <w:t>euristics</w:t>
      </w:r>
    </w:p>
    <w:p w:rsidR="00BD5EB8" w:rsidRPr="00CD7438" w:rsidRDefault="006A13BE" w:rsidP="00672D80">
      <w:pPr>
        <w:pStyle w:val="p1a"/>
        <w:rPr>
          <w:lang w:val="en-GB"/>
        </w:rPr>
        <w:pPrChange w:id="527" w:author="Jānis Zuters" w:date="2018-10-21T12:21:00Z">
          <w:pPr>
            <w:pStyle w:val="Heading3"/>
            <w:spacing w:before="120"/>
          </w:pPr>
        </w:pPrChange>
      </w:pPr>
      <w:r w:rsidRPr="00CD7438">
        <w:rPr>
          <w:rStyle w:val="heading30"/>
          <w:b w:val="0"/>
          <w:lang w:val="en-GB"/>
        </w:rPr>
        <w:t xml:space="preserve">Several </w:t>
      </w:r>
      <w:r w:rsidRPr="00672D80">
        <w:rPr>
          <w:rPrChange w:id="528" w:author="Jānis Zuters" w:date="2018-10-21T12:21:00Z">
            <w:rPr>
              <w:rStyle w:val="heading30"/>
              <w:b w:val="0"/>
              <w:lang w:val="en-GB"/>
            </w:rPr>
          </w:rPrChange>
        </w:rPr>
        <w:t>addition</w:t>
      </w:r>
      <w:r w:rsidRPr="00CD7438">
        <w:rPr>
          <w:rStyle w:val="heading30"/>
          <w:b w:val="0"/>
          <w:lang w:val="en-GB"/>
        </w:rPr>
        <w:t xml:space="preserve"> heuristics were used to tune the algorithm for better results.</w:t>
      </w:r>
    </w:p>
    <w:p w:rsidR="00BD5EB8" w:rsidRPr="00CD7438" w:rsidRDefault="00894B7D" w:rsidP="00672D80">
      <w:pPr>
        <w:pStyle w:val="Listbul"/>
        <w:rPr>
          <w:lang w:val="en-GB"/>
        </w:rPr>
        <w:pPrChange w:id="529" w:author="Jānis Zuters" w:date="2018-10-21T12:23:00Z">
          <w:pPr>
            <w:pStyle w:val="Heading4"/>
          </w:pPr>
        </w:pPrChange>
      </w:pPr>
      <w:ins w:id="530" w:author="Microsoft Office User" w:date="2018-10-21T07:13:00Z">
        <w:r>
          <w:rPr>
            <w:rStyle w:val="heading40"/>
            <w:lang w:val="en-GB"/>
          </w:rPr>
          <w:t xml:space="preserve">The </w:t>
        </w:r>
        <w:r w:rsidR="00B41306">
          <w:rPr>
            <w:rStyle w:val="heading40"/>
            <w:lang w:val="en-GB"/>
          </w:rPr>
          <w:t>m</w:t>
        </w:r>
      </w:ins>
      <w:del w:id="531" w:author="Microsoft Office User" w:date="2018-10-21T07:13:00Z">
        <w:r w:rsidR="00BD5EB8" w:rsidRPr="00CD7438" w:rsidDel="00B41306">
          <w:rPr>
            <w:rStyle w:val="heading40"/>
            <w:lang w:val="en-GB"/>
          </w:rPr>
          <w:delText>M</w:delText>
        </w:r>
      </w:del>
      <w:r w:rsidR="00BD5EB8" w:rsidRPr="00CD7438">
        <w:rPr>
          <w:rStyle w:val="heading40"/>
          <w:lang w:val="en-GB"/>
        </w:rPr>
        <w:t>ost frequent</w:t>
      </w:r>
      <w:ins w:id="532" w:author="Microsoft Office User" w:date="2018-10-21T07:13:00Z">
        <w:r w:rsidR="00B41306">
          <w:rPr>
            <w:rStyle w:val="heading40"/>
            <w:lang w:val="en-GB"/>
          </w:rPr>
          <w:t>ly encountered</w:t>
        </w:r>
      </w:ins>
      <w:r w:rsidR="00BD5EB8" w:rsidRPr="00CD7438">
        <w:rPr>
          <w:rStyle w:val="heading40"/>
          <w:lang w:val="en-GB"/>
        </w:rPr>
        <w:t xml:space="preserve"> words </w:t>
      </w:r>
      <w:ins w:id="533" w:author="Microsoft Office User" w:date="2018-10-21T07:13:00Z">
        <w:r w:rsidR="00B41306">
          <w:rPr>
            <w:rStyle w:val="heading40"/>
            <w:lang w:val="en-GB"/>
          </w:rPr>
          <w:t xml:space="preserve">are </w:t>
        </w:r>
      </w:ins>
      <w:r w:rsidR="00BD5EB8" w:rsidRPr="00CD7438">
        <w:rPr>
          <w:rStyle w:val="heading40"/>
          <w:lang w:val="en-GB"/>
        </w:rPr>
        <w:t>unsegmented</w:t>
      </w:r>
      <w:r w:rsidR="00BD5EB8" w:rsidRPr="00FC2848">
        <w:rPr>
          <w:rStyle w:val="heading40"/>
          <w:i w:val="0"/>
          <w:lang w:val="en-GB"/>
        </w:rPr>
        <w:t>. To reduce the final number of segments,</w:t>
      </w:r>
      <w:r w:rsidR="00BD5EB8" w:rsidRPr="00CD7438">
        <w:rPr>
          <w:rStyle w:val="heading40"/>
          <w:lang w:val="en-GB"/>
        </w:rPr>
        <w:t xml:space="preserve"> </w:t>
      </w:r>
      <w:r w:rsidR="00BD5EB8" w:rsidRPr="00672D80">
        <w:rPr>
          <w:rPrChange w:id="534" w:author="Jānis Zuters" w:date="2018-10-21T12:23:00Z">
            <w:rPr>
              <w:rStyle w:val="heading40"/>
              <w:lang w:val="en-GB"/>
            </w:rPr>
          </w:rPrChange>
        </w:rPr>
        <w:t xml:space="preserve">a predefined number of the most frequent words stay unsegmented (see </w:t>
      </w:r>
      <w:r w:rsidR="00B254A6" w:rsidRPr="00672D80">
        <w:rPr>
          <w:rPrChange w:id="535" w:author="Jānis Zuters" w:date="2018-10-21T12:23:00Z">
            <w:rPr>
              <w:rStyle w:val="heading40"/>
              <w:lang w:val="en-GB"/>
            </w:rPr>
          </w:rPrChange>
        </w:rPr>
        <w:t>‘</w:t>
      </w:r>
      <w:r w:rsidR="00BD5EB8" w:rsidRPr="00672D80">
        <w:rPr>
          <w:rPrChange w:id="536" w:author="Jānis Zuters" w:date="2018-10-21T12:23:00Z">
            <w:rPr>
              <w:rStyle w:val="heading40"/>
              <w:lang w:val="en-GB"/>
            </w:rPr>
          </w:rPrChange>
        </w:rPr>
        <w:t>leave-out rate</w:t>
      </w:r>
      <w:r w:rsidR="00B254A6" w:rsidRPr="00672D80">
        <w:rPr>
          <w:rPrChange w:id="537" w:author="Jānis Zuters" w:date="2018-10-21T12:23:00Z">
            <w:rPr>
              <w:rStyle w:val="heading40"/>
              <w:lang w:val="en-GB"/>
            </w:rPr>
          </w:rPrChange>
        </w:rPr>
        <w:t>’</w:t>
      </w:r>
      <w:r w:rsidR="00BD5EB8" w:rsidRPr="00672D80">
        <w:rPr>
          <w:rPrChange w:id="538" w:author="Jānis Zuters" w:date="2018-10-21T12:23:00Z">
            <w:rPr>
              <w:rStyle w:val="heading40"/>
              <w:lang w:val="en-GB"/>
            </w:rPr>
          </w:rPrChange>
        </w:rPr>
        <w:t xml:space="preserve"> in the results).</w:t>
      </w:r>
    </w:p>
    <w:p w:rsidR="00BD5EB8" w:rsidRPr="00CD7438" w:rsidRDefault="00BD5EB8" w:rsidP="00672D80">
      <w:pPr>
        <w:pStyle w:val="Listbul"/>
        <w:rPr>
          <w:lang w:val="en-GB"/>
        </w:rPr>
        <w:pPrChange w:id="539" w:author="Jānis Zuters" w:date="2018-10-21T12:24:00Z">
          <w:pPr>
            <w:pStyle w:val="Heading4"/>
          </w:pPr>
        </w:pPrChange>
      </w:pPr>
      <w:r w:rsidRPr="00672D80">
        <w:rPr>
          <w:i/>
          <w:rPrChange w:id="540" w:author="Jānis Zuters" w:date="2018-10-21T12:24:00Z">
            <w:rPr>
              <w:rStyle w:val="heading40"/>
              <w:lang w:val="en-GB"/>
            </w:rPr>
          </w:rPrChange>
        </w:rPr>
        <w:t>Optimization of the segmentation.</w:t>
      </w:r>
      <w:r w:rsidRPr="00CD7438">
        <w:rPr>
          <w:lang w:val="en-GB"/>
        </w:rPr>
        <w:t xml:space="preserve"> To reduce the final number of segments, several heuristics are used to join back some segments, e.g.:</w:t>
      </w:r>
    </w:p>
    <w:p w:rsidR="00BD5EB8" w:rsidRPr="00CD7438" w:rsidRDefault="00BD5EB8" w:rsidP="00672D80">
      <w:pPr>
        <w:pStyle w:val="Listbul"/>
        <w:numPr>
          <w:ilvl w:val="1"/>
          <w:numId w:val="20"/>
        </w:numPr>
        <w:rPr>
          <w:lang w:val="en-GB"/>
        </w:rPr>
        <w:pPrChange w:id="541" w:author="Jānis Zuters" w:date="2018-10-21T12:24:00Z">
          <w:pPr>
            <w:pStyle w:val="bulletitem"/>
          </w:pPr>
        </w:pPrChange>
      </w:pPr>
      <w:r w:rsidRPr="00CD7438">
        <w:rPr>
          <w:lang w:val="en-GB"/>
        </w:rPr>
        <w:t>prefixes not split away,</w:t>
      </w:r>
    </w:p>
    <w:p w:rsidR="00BD5EB8" w:rsidRPr="00CD7438" w:rsidRDefault="00BD5EB8" w:rsidP="00672D80">
      <w:pPr>
        <w:pStyle w:val="Listbul"/>
        <w:numPr>
          <w:ilvl w:val="1"/>
          <w:numId w:val="20"/>
        </w:numPr>
        <w:rPr>
          <w:lang w:val="en-GB"/>
        </w:rPr>
        <w:pPrChange w:id="542" w:author="Jānis Zuters" w:date="2018-10-21T12:24:00Z">
          <w:pPr>
            <w:pStyle w:val="bulletitem"/>
          </w:pPr>
        </w:pPrChange>
      </w:pPr>
      <w:r w:rsidRPr="00CD7438">
        <w:rPr>
          <w:lang w:val="en-GB"/>
        </w:rPr>
        <w:t>suffixes not split away between roots.</w:t>
      </w:r>
    </w:p>
    <w:p w:rsidR="00BD5EB8" w:rsidRPr="00CD7438" w:rsidRDefault="00BD5EB8" w:rsidP="00672D80">
      <w:pPr>
        <w:pStyle w:val="Listbul"/>
        <w:rPr>
          <w:lang w:val="en-GB"/>
        </w:rPr>
        <w:pPrChange w:id="543" w:author="Jānis Zuters" w:date="2018-10-21T12:24:00Z">
          <w:pPr>
            <w:pStyle w:val="Heading4"/>
          </w:pPr>
        </w:pPrChange>
      </w:pPr>
      <w:r w:rsidRPr="00672D80">
        <w:rPr>
          <w:i/>
          <w:rPrChange w:id="544" w:author="Jānis Zuters" w:date="2018-10-21T12:24:00Z">
            <w:rPr>
              <w:rStyle w:val="heading40"/>
              <w:lang w:val="en-GB"/>
            </w:rPr>
          </w:rPrChange>
        </w:rPr>
        <w:t>No segmentation candidates.</w:t>
      </w:r>
      <w:r w:rsidRPr="00672D80">
        <w:rPr>
          <w:rPrChange w:id="545" w:author="Jānis Zuters" w:date="2018-10-21T12:23:00Z">
            <w:rPr>
              <w:rStyle w:val="heading40"/>
              <w:lang w:val="en-GB"/>
            </w:rPr>
          </w:rPrChange>
        </w:rPr>
        <w:t xml:space="preserve"> If there </w:t>
      </w:r>
      <w:r w:rsidR="007D1CAE" w:rsidRPr="00672D80">
        <w:rPr>
          <w:rPrChange w:id="546" w:author="Jānis Zuters" w:date="2018-10-21T12:23:00Z">
            <w:rPr>
              <w:rStyle w:val="heading40"/>
              <w:lang w:val="en-GB"/>
            </w:rPr>
          </w:rPrChange>
        </w:rPr>
        <w:t>are</w:t>
      </w:r>
      <w:r w:rsidRPr="00672D80">
        <w:rPr>
          <w:rPrChange w:id="547" w:author="Jānis Zuters" w:date="2018-10-21T12:23:00Z">
            <w:rPr>
              <w:rStyle w:val="heading40"/>
              <w:lang w:val="en-GB"/>
            </w:rPr>
          </w:rPrChange>
        </w:rPr>
        <w:t xml:space="preserve"> no segmentations candidates (i.e.</w:t>
      </w:r>
      <w:r w:rsidRPr="00CD7438">
        <w:rPr>
          <w:lang w:val="en-GB"/>
        </w:rPr>
        <w:t>, a word cannot be built using available blocks), only the best postfix is split away.</w:t>
      </w:r>
    </w:p>
    <w:p w:rsidR="00BD5EB8" w:rsidRPr="00FC2848" w:rsidRDefault="00BD5EB8" w:rsidP="00672D80">
      <w:pPr>
        <w:pStyle w:val="Listbul"/>
        <w:rPr>
          <w:lang w:val="en-GB"/>
        </w:rPr>
        <w:pPrChange w:id="548" w:author="Jānis Zuters" w:date="2018-10-21T12:24:00Z">
          <w:pPr>
            <w:pStyle w:val="Heading4"/>
          </w:pPr>
        </w:pPrChange>
      </w:pPr>
      <w:r w:rsidRPr="00672D80">
        <w:rPr>
          <w:i/>
          <w:rPrChange w:id="549" w:author="Jānis Zuters" w:date="2018-10-21T12:24:00Z">
            <w:rPr>
              <w:rStyle w:val="heading40"/>
              <w:lang w:val="en-GB"/>
            </w:rPr>
          </w:rPrChange>
        </w:rPr>
        <w:t>Uppercase marking.</w:t>
      </w:r>
      <w:r w:rsidRPr="00672D80">
        <w:rPr>
          <w:rPrChange w:id="550" w:author="Jānis Zuters" w:date="2018-10-21T12:23:00Z">
            <w:rPr>
              <w:rStyle w:val="heading40"/>
              <w:lang w:val="en-GB"/>
            </w:rPr>
          </w:rPrChange>
        </w:rPr>
        <w:t xml:space="preserve"> A word starting with uppercase and </w:t>
      </w:r>
      <w:ins w:id="551" w:author="Microsoft Office User" w:date="2018-10-21T07:14:00Z">
        <w:r w:rsidR="00301DB3" w:rsidRPr="00672D80">
          <w:rPr>
            <w:rPrChange w:id="552" w:author="Jānis Zuters" w:date="2018-10-21T12:23:00Z">
              <w:rPr>
                <w:rStyle w:val="heading40"/>
                <w:lang w:val="en-GB"/>
              </w:rPr>
            </w:rPrChange>
          </w:rPr>
          <w:t xml:space="preserve">with all </w:t>
        </w:r>
      </w:ins>
      <w:del w:id="553" w:author="Microsoft Office User" w:date="2018-10-21T07:14:00Z">
        <w:r w:rsidRPr="00672D80" w:rsidDel="00301DB3">
          <w:rPr>
            <w:rPrChange w:id="554" w:author="Jānis Zuters" w:date="2018-10-21T12:23:00Z">
              <w:rPr>
                <w:rStyle w:val="heading40"/>
                <w:lang w:val="en-GB"/>
              </w:rPr>
            </w:rPrChange>
          </w:rPr>
          <w:delText>the rest</w:delText>
        </w:r>
      </w:del>
      <w:ins w:id="555" w:author="Microsoft Office User" w:date="2018-10-21T07:14:00Z">
        <w:r w:rsidR="00301DB3" w:rsidRPr="00672D80">
          <w:rPr>
            <w:rPrChange w:id="556" w:author="Jānis Zuters" w:date="2018-10-21T12:23:00Z">
              <w:rPr>
                <w:rStyle w:val="heading40"/>
                <w:lang w:val="en-GB"/>
              </w:rPr>
            </w:rPrChange>
          </w:rPr>
          <w:t>remaining</w:t>
        </w:r>
      </w:ins>
      <w:del w:id="557" w:author="Microsoft Office User" w:date="2018-10-21T07:14:00Z">
        <w:r w:rsidRPr="00672D80" w:rsidDel="00301DB3">
          <w:rPr>
            <w:rPrChange w:id="558" w:author="Jānis Zuters" w:date="2018-10-21T12:23:00Z">
              <w:rPr>
                <w:rStyle w:val="heading40"/>
                <w:lang w:val="en-GB"/>
              </w:rPr>
            </w:rPrChange>
          </w:rPr>
          <w:delText xml:space="preserve"> </w:delText>
        </w:r>
      </w:del>
      <w:ins w:id="559" w:author="Microsoft Office User" w:date="2018-10-21T07:14:00Z">
        <w:r w:rsidR="00301DB3" w:rsidRPr="00672D80">
          <w:rPr>
            <w:rPrChange w:id="560" w:author="Jānis Zuters" w:date="2018-10-21T12:23:00Z">
              <w:rPr>
                <w:rStyle w:val="heading40"/>
                <w:lang w:val="en-GB"/>
              </w:rPr>
            </w:rPrChange>
          </w:rPr>
          <w:t xml:space="preserve"> </w:t>
        </w:r>
      </w:ins>
      <w:r w:rsidRPr="00672D80">
        <w:rPr>
          <w:rPrChange w:id="561" w:author="Jānis Zuters" w:date="2018-10-21T12:23:00Z">
            <w:rPr>
              <w:rStyle w:val="heading40"/>
              <w:lang w:val="en-GB"/>
            </w:rPr>
          </w:rPrChange>
        </w:rPr>
        <w:t xml:space="preserve">symbols in lowercase </w:t>
      </w:r>
      <w:ins w:id="562" w:author="Microsoft Office User" w:date="2018-10-21T07:15:00Z">
        <w:r w:rsidR="00301DB3" w:rsidRPr="00672D80">
          <w:rPr>
            <w:rPrChange w:id="563" w:author="Jānis Zuters" w:date="2018-10-21T12:23:00Z">
              <w:rPr>
                <w:rStyle w:val="heading40"/>
                <w:lang w:val="en-GB"/>
              </w:rPr>
            </w:rPrChange>
          </w:rPr>
          <w:t xml:space="preserve">is </w:t>
        </w:r>
      </w:ins>
      <w:r w:rsidRPr="00672D80">
        <w:rPr>
          <w:rPrChange w:id="564" w:author="Jānis Zuters" w:date="2018-10-21T12:23:00Z">
            <w:rPr>
              <w:rStyle w:val="heading40"/>
              <w:lang w:val="en-GB"/>
            </w:rPr>
          </w:rPrChange>
        </w:rPr>
        <w:t>converted to lowercase</w:t>
      </w:r>
      <w:ins w:id="565" w:author="Microsoft Office User" w:date="2018-10-21T07:15:00Z">
        <w:r w:rsidR="00301DB3" w:rsidRPr="00672D80">
          <w:rPr>
            <w:rPrChange w:id="566" w:author="Jānis Zuters" w:date="2018-10-21T12:23:00Z">
              <w:rPr>
                <w:rStyle w:val="heading40"/>
                <w:lang w:val="en-GB"/>
              </w:rPr>
            </w:rPrChange>
          </w:rPr>
          <w:t>,</w:t>
        </w:r>
      </w:ins>
      <w:r w:rsidR="007D1CAE" w:rsidRPr="00672D80">
        <w:rPr>
          <w:rPrChange w:id="567" w:author="Jānis Zuters" w:date="2018-10-21T12:23:00Z">
            <w:rPr>
              <w:rStyle w:val="heading40"/>
              <w:lang w:val="en-GB"/>
            </w:rPr>
          </w:rPrChange>
        </w:rPr>
        <w:t xml:space="preserve"> and </w:t>
      </w:r>
      <w:r w:rsidR="00953FE8" w:rsidRPr="00672D80">
        <w:rPr>
          <w:rPrChange w:id="568" w:author="Jānis Zuters" w:date="2018-10-21T12:23:00Z">
            <w:rPr>
              <w:rStyle w:val="heading40"/>
              <w:lang w:val="en-GB"/>
            </w:rPr>
          </w:rPrChange>
        </w:rPr>
        <w:t>a</w:t>
      </w:r>
      <w:r w:rsidRPr="00672D80">
        <w:rPr>
          <w:rPrChange w:id="569" w:author="Jānis Zuters" w:date="2018-10-21T12:23:00Z">
            <w:rPr>
              <w:rStyle w:val="heading40"/>
              <w:lang w:val="en-GB"/>
            </w:rPr>
          </w:rPrChange>
        </w:rPr>
        <w:t xml:space="preserve"> </w:t>
      </w:r>
      <w:r w:rsidR="007D1CAE" w:rsidRPr="00672D80">
        <w:rPr>
          <w:rPrChange w:id="570" w:author="Jānis Zuters" w:date="2018-10-21T12:23:00Z">
            <w:rPr>
              <w:rStyle w:val="heading40"/>
              <w:lang w:val="en-GB"/>
            </w:rPr>
          </w:rPrChange>
        </w:rPr>
        <w:t xml:space="preserve">special </w:t>
      </w:r>
      <w:r w:rsidRPr="00672D80">
        <w:rPr>
          <w:rPrChange w:id="571" w:author="Jānis Zuters" w:date="2018-10-21T12:23:00Z">
            <w:rPr>
              <w:rStyle w:val="heading40"/>
              <w:lang w:val="en-GB"/>
            </w:rPr>
          </w:rPrChange>
        </w:rPr>
        <w:t xml:space="preserve">uppercase marker </w:t>
      </w:r>
      <w:r w:rsidR="007D1CAE" w:rsidRPr="00672D80">
        <w:rPr>
          <w:rPrChange w:id="572" w:author="Jānis Zuters" w:date="2018-10-21T12:23:00Z">
            <w:rPr>
              <w:rStyle w:val="heading40"/>
              <w:lang w:val="en-GB"/>
            </w:rPr>
          </w:rPrChange>
        </w:rPr>
        <w:t xml:space="preserve">is inserted </w:t>
      </w:r>
      <w:r w:rsidRPr="00672D80">
        <w:rPr>
          <w:rPrChange w:id="573" w:author="Jānis Zuters" w:date="2018-10-21T12:23:00Z">
            <w:rPr>
              <w:rStyle w:val="heading40"/>
              <w:lang w:val="en-GB"/>
            </w:rPr>
          </w:rPrChange>
        </w:rPr>
        <w:t>before it.</w:t>
      </w:r>
    </w:p>
    <w:p w:rsidR="00E07D8A" w:rsidRPr="00CD7438" w:rsidRDefault="00175EBD" w:rsidP="00B319F6">
      <w:pPr>
        <w:pStyle w:val="Heading2"/>
        <w:rPr>
          <w:lang w:val="en-GB"/>
        </w:rPr>
      </w:pPr>
      <w:r w:rsidRPr="00CD7438">
        <w:rPr>
          <w:lang w:val="en-GB"/>
        </w:rPr>
        <w:t>A</w:t>
      </w:r>
      <w:r w:rsidR="007D4C25" w:rsidRPr="00CD7438">
        <w:rPr>
          <w:lang w:val="en-GB"/>
        </w:rPr>
        <w:t>dapting the Algorithm to a Particular Language</w:t>
      </w:r>
    </w:p>
    <w:p w:rsidR="00E07D8A" w:rsidRPr="00CD7438" w:rsidRDefault="00175EBD" w:rsidP="00E07D8A">
      <w:pPr>
        <w:pStyle w:val="p1a"/>
        <w:rPr>
          <w:lang w:val="en-GB"/>
        </w:rPr>
      </w:pPr>
      <w:r w:rsidRPr="00CD7438">
        <w:rPr>
          <w:lang w:val="en-GB"/>
        </w:rPr>
        <w:t>As the algorithm is not fully language-independent, some minor adaptation should be carried out for a particular language:</w:t>
      </w:r>
    </w:p>
    <w:p w:rsidR="00175EBD" w:rsidRPr="00CD7438" w:rsidRDefault="00175EBD" w:rsidP="00B319F6">
      <w:pPr>
        <w:pStyle w:val="LISTnum"/>
        <w:numPr>
          <w:ilvl w:val="0"/>
          <w:numId w:val="22"/>
        </w:numPr>
        <w:rPr>
          <w:lang w:val="en-GB"/>
        </w:rPr>
      </w:pPr>
      <w:r w:rsidRPr="00CD7438">
        <w:rPr>
          <w:lang w:val="en-GB"/>
        </w:rPr>
        <w:t>Add a small amount of language-specific source code (candidate word parts are additionally screened by a small number of hand-coded routines/rules);</w:t>
      </w:r>
    </w:p>
    <w:p w:rsidR="00175EBD" w:rsidRPr="00CD7438" w:rsidRDefault="00175EBD" w:rsidP="00B319F6">
      <w:pPr>
        <w:pStyle w:val="LISTnum"/>
        <w:numPr>
          <w:ilvl w:val="0"/>
          <w:numId w:val="22"/>
        </w:numPr>
        <w:rPr>
          <w:lang w:val="en-GB"/>
        </w:rPr>
      </w:pPr>
      <w:r w:rsidRPr="00CD7438">
        <w:rPr>
          <w:lang w:val="en-GB"/>
        </w:rPr>
        <w:t>Tune hyperparameters (e.g., how many prefixes should be selected as potential prefixes, minimum length of prefixes).</w:t>
      </w:r>
    </w:p>
    <w:p w:rsidR="00E07D8A" w:rsidRPr="00CD7438" w:rsidRDefault="00175EBD" w:rsidP="00175EBD">
      <w:pPr>
        <w:rPr>
          <w:lang w:val="en-GB"/>
        </w:rPr>
      </w:pPr>
      <w:r w:rsidRPr="00CD7438">
        <w:rPr>
          <w:lang w:val="en-GB"/>
        </w:rPr>
        <w:t xml:space="preserve">According to the experiments, adapting </w:t>
      </w:r>
      <w:ins w:id="574" w:author="Microsoft Office User" w:date="2018-10-21T07:16:00Z">
        <w:r w:rsidR="00F63E4E">
          <w:rPr>
            <w:lang w:val="en-GB"/>
          </w:rPr>
          <w:t xml:space="preserve">the base algorithm in this way </w:t>
        </w:r>
      </w:ins>
      <w:del w:id="575" w:author="Microsoft Office User" w:date="2018-10-21T07:16:00Z">
        <w:r w:rsidRPr="00CD7438" w:rsidDel="00F63E4E">
          <w:rPr>
            <w:lang w:val="en-GB"/>
          </w:rPr>
          <w:delText xml:space="preserve">to </w:delText>
        </w:r>
      </w:del>
      <w:ins w:id="576" w:author="Microsoft Office User" w:date="2018-10-21T07:16:00Z">
        <w:r w:rsidR="00F63E4E">
          <w:rPr>
            <w:lang w:val="en-GB"/>
          </w:rPr>
          <w:t>for</w:t>
        </w:r>
        <w:r w:rsidR="00F63E4E" w:rsidRPr="00CD7438">
          <w:rPr>
            <w:lang w:val="en-GB"/>
          </w:rPr>
          <w:t xml:space="preserve"> </w:t>
        </w:r>
      </w:ins>
      <w:r w:rsidRPr="00CD7438">
        <w:rPr>
          <w:lang w:val="en-GB"/>
        </w:rPr>
        <w:t>a particular language noticeably increases the segmentation quality.</w:t>
      </w:r>
    </w:p>
    <w:p w:rsidR="00D21EB2" w:rsidRPr="00CD7438" w:rsidRDefault="00D21EB2" w:rsidP="00B319F6">
      <w:pPr>
        <w:pStyle w:val="Heading1"/>
        <w:rPr>
          <w:lang w:val="en-GB"/>
        </w:rPr>
      </w:pPr>
      <w:r w:rsidRPr="00CD7438">
        <w:rPr>
          <w:lang w:val="en-GB"/>
        </w:rPr>
        <w:t>Experiments and Results</w:t>
      </w:r>
    </w:p>
    <w:p w:rsidR="00D21EB2" w:rsidRPr="00CD7438" w:rsidRDefault="00D21EB2" w:rsidP="00D21EB2">
      <w:pPr>
        <w:pStyle w:val="p1a"/>
        <w:rPr>
          <w:lang w:val="en-GB"/>
        </w:rPr>
      </w:pPr>
      <w:r w:rsidRPr="00CD7438">
        <w:rPr>
          <w:lang w:val="en-GB"/>
        </w:rPr>
        <w:t>The main idea for the experiments was to show that pre-processing corpora with PRPE yields better machine translation results</w:t>
      </w:r>
      <w:del w:id="577" w:author="Microsoft Office User" w:date="2018-10-21T07:16:00Z">
        <w:r w:rsidRPr="00CD7438" w:rsidDel="008B45F9">
          <w:rPr>
            <w:lang w:val="en-GB"/>
          </w:rPr>
          <w:delText>,</w:delText>
        </w:r>
      </w:del>
      <w:r w:rsidRPr="00CD7438">
        <w:rPr>
          <w:lang w:val="en-GB"/>
        </w:rPr>
        <w:t xml:space="preserve"> relative to baseline segmentation schemes.</w:t>
      </w:r>
    </w:p>
    <w:p w:rsidR="00244270" w:rsidRPr="00CD7438" w:rsidRDefault="00244270" w:rsidP="00244270">
      <w:pPr>
        <w:rPr>
          <w:lang w:val="en-GB"/>
        </w:rPr>
      </w:pPr>
      <w:r w:rsidRPr="00CD7438">
        <w:rPr>
          <w:lang w:val="en-GB"/>
        </w:rPr>
        <w:lastRenderedPageBreak/>
        <w:t>For our experiments, we used the English-Latvian dataset provided in the WMT 2017</w:t>
      </w:r>
      <w:r w:rsidR="00B31775" w:rsidRPr="00CD7438">
        <w:rPr>
          <w:rStyle w:val="FootnoteReference"/>
          <w:lang w:val="en-GB"/>
        </w:rPr>
        <w:footnoteReference w:id="6"/>
      </w:r>
      <w:r w:rsidRPr="00CD7438">
        <w:rPr>
          <w:lang w:val="en-GB"/>
        </w:rPr>
        <w:t xml:space="preserve"> shared task in news translation. The approximate size of each of the parallel corpora – 1.6M sentences. We use as a starting point the data as pre-processed (filtered, normalised, tokenised) by the authors of </w:t>
      </w:r>
      <w:r w:rsidR="00DA6FFF" w:rsidRPr="00CD7438">
        <w:rPr>
          <w:lang w:val="en-GB"/>
        </w:rPr>
        <w:t>[12]</w:t>
      </w:r>
      <w:r w:rsidRPr="00CD7438">
        <w:rPr>
          <w:lang w:val="en-GB"/>
        </w:rPr>
        <w:t xml:space="preserve"> for their experiments.</w:t>
      </w:r>
    </w:p>
    <w:p w:rsidR="00BB4F9C" w:rsidRDefault="00244270" w:rsidP="00244270">
      <w:pPr>
        <w:spacing w:before="120"/>
        <w:rPr>
          <w:lang w:val="en-GB"/>
        </w:rPr>
      </w:pPr>
      <w:r w:rsidRPr="00CD7438">
        <w:rPr>
          <w:lang w:val="en-GB"/>
        </w:rPr>
        <w:t>We obtained sub-word-segmented versions of both the English and Latvian texts using various configuration of PRPE</w:t>
      </w:r>
      <w:r w:rsidR="00BB4F9C">
        <w:rPr>
          <w:lang w:val="en-GB"/>
        </w:rPr>
        <w:t>, including:</w:t>
      </w:r>
    </w:p>
    <w:p w:rsidR="00BB4F9C" w:rsidRPr="00CD7438" w:rsidRDefault="00BB4F9C" w:rsidP="00BB4F9C">
      <w:pPr>
        <w:pStyle w:val="LISTnum"/>
        <w:numPr>
          <w:ilvl w:val="0"/>
          <w:numId w:val="23"/>
        </w:numPr>
        <w:rPr>
          <w:lang w:val="en-GB"/>
        </w:rPr>
      </w:pPr>
      <w:r>
        <w:rPr>
          <w:lang w:val="en-GB"/>
        </w:rPr>
        <w:t>without specialized named-entity processing</w:t>
      </w:r>
      <w:r w:rsidRPr="00CD7438">
        <w:rPr>
          <w:lang w:val="en-GB"/>
        </w:rPr>
        <w:t>;</w:t>
      </w:r>
    </w:p>
    <w:p w:rsidR="00BB4F9C" w:rsidRDefault="00BB4F9C" w:rsidP="00BB4F9C">
      <w:pPr>
        <w:pStyle w:val="LISTnum"/>
        <w:numPr>
          <w:ilvl w:val="0"/>
          <w:numId w:val="23"/>
        </w:numPr>
        <w:rPr>
          <w:lang w:val="en-GB"/>
        </w:rPr>
      </w:pPr>
      <w:r>
        <w:rPr>
          <w:lang w:val="en-GB"/>
        </w:rPr>
        <w:t>with specialized named-entity processing,</w:t>
      </w:r>
    </w:p>
    <w:p w:rsidR="00244270" w:rsidRPr="00CD7438" w:rsidRDefault="00244270" w:rsidP="00244270">
      <w:pPr>
        <w:spacing w:before="120"/>
        <w:rPr>
          <w:lang w:val="en-GB"/>
        </w:rPr>
      </w:pPr>
      <w:r w:rsidRPr="00CD7438">
        <w:rPr>
          <w:lang w:val="en-GB"/>
        </w:rPr>
        <w:t xml:space="preserve">as well as </w:t>
      </w:r>
      <w:r w:rsidR="002B1BCF" w:rsidRPr="00CD7438">
        <w:rPr>
          <w:lang w:val="en-GB"/>
        </w:rPr>
        <w:t>two</w:t>
      </w:r>
      <w:r w:rsidRPr="00CD7438">
        <w:rPr>
          <w:lang w:val="en-GB"/>
        </w:rPr>
        <w:t xml:space="preserve"> baseline segmentation algorithms:</w:t>
      </w:r>
    </w:p>
    <w:p w:rsidR="00244270" w:rsidRPr="00BB4F9C" w:rsidRDefault="00244270" w:rsidP="00BB4F9C">
      <w:pPr>
        <w:pStyle w:val="LISTnum"/>
        <w:numPr>
          <w:ilvl w:val="0"/>
          <w:numId w:val="31"/>
        </w:numPr>
        <w:rPr>
          <w:lang w:val="en-GB"/>
        </w:rPr>
      </w:pPr>
      <w:r w:rsidRPr="00BB4F9C">
        <w:rPr>
          <w:lang w:val="en-GB"/>
        </w:rPr>
        <w:t>BPE (</w:t>
      </w:r>
      <w:r w:rsidR="00F76FCD" w:rsidRPr="00BB4F9C">
        <w:rPr>
          <w:lang w:val="en-GB"/>
        </w:rPr>
        <w:t>[3]</w:t>
      </w:r>
      <w:r w:rsidRPr="00BB4F9C">
        <w:rPr>
          <w:lang w:val="en-GB"/>
        </w:rPr>
        <w:t>)</w:t>
      </w:r>
      <w:r w:rsidR="00B31775" w:rsidRPr="00CD7438">
        <w:rPr>
          <w:rStyle w:val="FootnoteReference"/>
          <w:lang w:val="en-GB"/>
        </w:rPr>
        <w:footnoteReference w:id="7"/>
      </w:r>
      <w:r w:rsidRPr="00BB4F9C">
        <w:rPr>
          <w:lang w:val="en-GB"/>
        </w:rPr>
        <w:t>;</w:t>
      </w:r>
    </w:p>
    <w:p w:rsidR="00244270" w:rsidRPr="00CD7438" w:rsidRDefault="00244270" w:rsidP="00364FF6">
      <w:pPr>
        <w:pStyle w:val="LISTnum"/>
        <w:rPr>
          <w:lang w:val="en-GB"/>
        </w:rPr>
      </w:pPr>
      <w:r w:rsidRPr="00CD7438">
        <w:rPr>
          <w:lang w:val="en-GB"/>
        </w:rPr>
        <w:t xml:space="preserve">Tilde’s Morphologically segmented version of the same dataset, also provided to us by the authors of </w:t>
      </w:r>
      <w:r w:rsidR="00D548A9" w:rsidRPr="00CD7438">
        <w:rPr>
          <w:lang w:val="en-GB"/>
        </w:rPr>
        <w:t>[1</w:t>
      </w:r>
      <w:r w:rsidR="00953FE8" w:rsidRPr="00CD7438">
        <w:rPr>
          <w:lang w:val="en-GB"/>
        </w:rPr>
        <w:t>], [</w:t>
      </w:r>
      <w:r w:rsidR="00DA6FFF" w:rsidRPr="00CD7438">
        <w:rPr>
          <w:lang w:val="en-GB"/>
        </w:rPr>
        <w:t>12]</w:t>
      </w:r>
      <w:r w:rsidRPr="00CD7438">
        <w:rPr>
          <w:lang w:val="en-GB"/>
        </w:rPr>
        <w:t>;</w:t>
      </w:r>
    </w:p>
    <w:p w:rsidR="00244270" w:rsidRPr="00CD7438" w:rsidRDefault="00244270" w:rsidP="00244270">
      <w:pPr>
        <w:rPr>
          <w:lang w:val="en-GB"/>
        </w:rPr>
      </w:pPr>
      <w:r w:rsidRPr="00CD7438">
        <w:rPr>
          <w:lang w:val="en-GB"/>
        </w:rPr>
        <w:t>All the non-BPE segmentations were also post-processed using BPE to better support open-vocabulary translation (by ensuring full coverage of the word vocabulary in the training data, since that is not an explicit goal/guarantee of the alternative segmentation schemes). In all cases, both languages were segmented similarly, using the same algorithm with one set of configuration parameters per experiment.</w:t>
      </w:r>
    </w:p>
    <w:p w:rsidR="00244270" w:rsidRPr="00CD7438" w:rsidDel="004637D1" w:rsidRDefault="00244270" w:rsidP="00244270">
      <w:pPr>
        <w:rPr>
          <w:del w:id="578" w:author="Jānis Zuters" w:date="2018-10-21T12:28:00Z"/>
          <w:lang w:val="en-GB"/>
        </w:rPr>
      </w:pPr>
      <w:r w:rsidRPr="00CD7438">
        <w:rPr>
          <w:lang w:val="en-GB"/>
        </w:rPr>
        <w:t>To evaluate the impact of PRPE on machine translation, we then used these various sub-word-segmented parallel corpora to train English-to-Latvian (</w:t>
      </w:r>
      <w:proofErr w:type="spellStart"/>
      <w:r w:rsidRPr="00CD7438">
        <w:rPr>
          <w:lang w:val="en-GB"/>
        </w:rPr>
        <w:t>en</w:t>
      </w:r>
      <w:proofErr w:type="spellEnd"/>
      <w:r w:rsidRPr="00CD7438">
        <w:rPr>
          <w:lang w:val="en-GB"/>
        </w:rPr>
        <w:t>-lv) and Latvian-to-English (lv-</w:t>
      </w:r>
      <w:proofErr w:type="spellStart"/>
      <w:r w:rsidRPr="00CD7438">
        <w:rPr>
          <w:lang w:val="en-GB"/>
        </w:rPr>
        <w:t>en</w:t>
      </w:r>
      <w:proofErr w:type="spellEnd"/>
      <w:r w:rsidRPr="00CD7438">
        <w:rPr>
          <w:lang w:val="en-GB"/>
        </w:rPr>
        <w:t>) translation models using two architecturally quite different NMT systems:</w:t>
      </w:r>
    </w:p>
    <w:p w:rsidR="00244270" w:rsidRPr="00CD7438" w:rsidDel="004637D1" w:rsidRDefault="004637D1" w:rsidP="004637D1">
      <w:pPr>
        <w:rPr>
          <w:del w:id="579" w:author="Jānis Zuters" w:date="2018-10-21T12:28:00Z"/>
          <w:lang w:val="en-GB"/>
        </w:rPr>
        <w:pPrChange w:id="580" w:author="Jānis Zuters" w:date="2018-10-21T12:28:00Z">
          <w:pPr>
            <w:pStyle w:val="LISTnum"/>
            <w:numPr>
              <w:numId w:val="24"/>
            </w:numPr>
          </w:pPr>
        </w:pPrChange>
      </w:pPr>
      <w:ins w:id="581" w:author="Jānis Zuters" w:date="2018-10-21T12:28:00Z">
        <w:r>
          <w:rPr>
            <w:lang w:val="en-GB"/>
          </w:rPr>
          <w:t xml:space="preserve"> </w:t>
        </w:r>
      </w:ins>
      <w:proofErr w:type="spellStart"/>
      <w:r w:rsidR="00244270" w:rsidRPr="00CD7438">
        <w:rPr>
          <w:lang w:val="en-GB"/>
        </w:rPr>
        <w:t>Nematus</w:t>
      </w:r>
      <w:proofErr w:type="spellEnd"/>
      <w:r w:rsidR="00244270" w:rsidRPr="00CD7438">
        <w:rPr>
          <w:lang w:val="en-GB"/>
        </w:rPr>
        <w:t xml:space="preserve"> (</w:t>
      </w:r>
      <w:r w:rsidR="00DA6FFF" w:rsidRPr="00CD7438">
        <w:rPr>
          <w:lang w:val="en-GB"/>
        </w:rPr>
        <w:t>[14]</w:t>
      </w:r>
      <w:r w:rsidR="00244270" w:rsidRPr="00CD7438">
        <w:rPr>
          <w:lang w:val="en-GB"/>
        </w:rPr>
        <w:t>)</w:t>
      </w:r>
      <w:r w:rsidR="00B31775" w:rsidRPr="00CD7438">
        <w:rPr>
          <w:rStyle w:val="FootnoteReference"/>
          <w:lang w:val="en-GB"/>
        </w:rPr>
        <w:footnoteReference w:id="8"/>
      </w:r>
      <w:del w:id="582" w:author="Jānis Zuters" w:date="2018-10-21T12:28:00Z">
        <w:r w:rsidR="00B254A6" w:rsidRPr="00CD7438" w:rsidDel="004637D1">
          <w:rPr>
            <w:lang w:val="en-GB"/>
          </w:rPr>
          <w:delText xml:space="preserve"> is a framework for NMT based on what has become essentially the standard reference architecture for learning sequence to sequence translation tasks: encoder-decoder using recurrent neural networks, with an attention mechanism that gives the decoder access to richer information about the input sequence than what the encoder can encode into a fixed-length vector. For our primary baseline, we chose a relatively basic, straightforward configuration of the many options supported by Nematus: Hidden layer size=1024, word embedding dimensions=500, batch_size=60, max length for input sequences=80, no dropout, optimization using Adadelta, with early stopping after loss computed on a cross-validation dataset fails to improve for 10 x 10,000 batches. Default values were used for the depth of the recurrence transitions in the encoder and decoder (= 1 and 2, respectively)</w:delText>
        </w:r>
      </w:del>
      <w:ins w:id="583" w:author="Jānis Zuters" w:date="2018-10-21T12:28:00Z">
        <w:r>
          <w:rPr>
            <w:lang w:val="en-GB"/>
          </w:rPr>
          <w:t xml:space="preserve"> and </w:t>
        </w:r>
      </w:ins>
      <w:del w:id="584" w:author="Jānis Zuters" w:date="2018-10-21T12:28:00Z">
        <w:r w:rsidR="00B254A6" w:rsidRPr="00CD7438" w:rsidDel="004637D1">
          <w:rPr>
            <w:lang w:val="en-GB"/>
          </w:rPr>
          <w:delText>.</w:delText>
        </w:r>
      </w:del>
    </w:p>
    <w:p w:rsidR="00244270" w:rsidRPr="00CD7438" w:rsidRDefault="00244270" w:rsidP="004637D1">
      <w:pPr>
        <w:rPr>
          <w:lang w:val="en-GB"/>
        </w:rPr>
        <w:pPrChange w:id="585" w:author="Jānis Zuters" w:date="2018-10-21T12:28:00Z">
          <w:pPr>
            <w:pStyle w:val="LISTnum"/>
            <w:numPr>
              <w:numId w:val="24"/>
            </w:numPr>
          </w:pPr>
        </w:pPrChange>
      </w:pPr>
      <w:r w:rsidRPr="00CD7438">
        <w:rPr>
          <w:lang w:val="en-GB"/>
        </w:rPr>
        <w:t>ConvS2S (</w:t>
      </w:r>
      <w:r w:rsidR="00EF259A" w:rsidRPr="00CD7438">
        <w:rPr>
          <w:lang w:val="en-GB"/>
        </w:rPr>
        <w:t>“Convolutional Sequence to Sequence”</w:t>
      </w:r>
      <w:r w:rsidR="00D64461" w:rsidRPr="00CD7438">
        <w:rPr>
          <w:lang w:val="en-GB"/>
        </w:rPr>
        <w:t>,</w:t>
      </w:r>
      <w:r w:rsidR="00EF259A" w:rsidRPr="00CD7438">
        <w:rPr>
          <w:lang w:val="en-GB"/>
        </w:rPr>
        <w:t xml:space="preserve"> </w:t>
      </w:r>
      <w:r w:rsidR="00DA6FFF" w:rsidRPr="00CD7438">
        <w:rPr>
          <w:lang w:val="en-GB"/>
        </w:rPr>
        <w:t>[15]</w:t>
      </w:r>
      <w:r w:rsidRPr="00CD7438">
        <w:rPr>
          <w:lang w:val="en-GB"/>
        </w:rPr>
        <w:t>)</w:t>
      </w:r>
      <w:r w:rsidR="00B31775" w:rsidRPr="00CD7438">
        <w:rPr>
          <w:rStyle w:val="FootnoteReference"/>
          <w:lang w:val="en-GB"/>
        </w:rPr>
        <w:footnoteReference w:id="9"/>
      </w:r>
      <w:del w:id="586" w:author="Jānis Zuters" w:date="2018-10-21T12:28:00Z">
        <w:r w:rsidR="006E7822" w:rsidRPr="00CD7438" w:rsidDel="004637D1">
          <w:rPr>
            <w:lang w:val="en-GB"/>
          </w:rPr>
          <w:delText xml:space="preserve"> is a newer architecture that has recently posted some new state-of-the results for NMT. Instead of recurrent neural networks</w:delText>
        </w:r>
        <w:r w:rsidR="00FE248A" w:rsidRPr="00CD7438" w:rsidDel="004637D1">
          <w:rPr>
            <w:lang w:val="en-GB"/>
          </w:rPr>
          <w:delText>,</w:delText>
        </w:r>
        <w:r w:rsidR="006E7822" w:rsidRPr="00CD7438" w:rsidDel="004637D1">
          <w:rPr>
            <w:lang w:val="en-GB"/>
          </w:rPr>
          <w:delText xml:space="preserve"> it uses convolutional networks for its encoder and decoder, a design choice which </w:delText>
        </w:r>
        <w:r w:rsidR="00FE248A" w:rsidRPr="00CD7438" w:rsidDel="004637D1">
          <w:rPr>
            <w:lang w:val="en-GB"/>
          </w:rPr>
          <w:delText>allows for</w:delText>
        </w:r>
        <w:r w:rsidR="006E7822" w:rsidRPr="00CD7438" w:rsidDel="004637D1">
          <w:rPr>
            <w:lang w:val="en-GB"/>
          </w:rPr>
          <w:delText xml:space="preserve"> greater parallelism when training the model (enabling significantly faster training). For our baseline configuration we simply used one of the default configurations included with the framework: </w:delText>
        </w:r>
        <w:r w:rsidR="00FE248A" w:rsidRPr="00CD7438" w:rsidDel="004637D1">
          <w:rPr>
            <w:lang w:val="en-GB"/>
          </w:rPr>
          <w:delText>“fconv_wmt_en_ro”, a configuration originally used for an English-&gt;Romanian NMT model. It is a fairly deep model, with 20 layers in each of its encoder and decoder neworks, word embedding dimensions=512, hidden layer size=512</w:delText>
        </w:r>
      </w:del>
      <w:r w:rsidR="00FE248A" w:rsidRPr="00CD7438">
        <w:rPr>
          <w:lang w:val="en-GB"/>
        </w:rPr>
        <w:t>.</w:t>
      </w:r>
    </w:p>
    <w:p w:rsidR="00244270" w:rsidRPr="00CD7438" w:rsidRDefault="00244270" w:rsidP="00244270">
      <w:pPr>
        <w:rPr>
          <w:lang w:val="en-GB"/>
        </w:rPr>
      </w:pPr>
      <w:r w:rsidRPr="00CD7438">
        <w:rPr>
          <w:lang w:val="en-GB"/>
        </w:rPr>
        <w:t xml:space="preserve">Training even a relatively small NMT model on one or two GPUs takes a minimum of several days, so resource and time constraints precluded our doing much in the way of search over the space of potential configuration and training hyperparameters for the NMT systems we used. But since our goal was not to find optimal configurations and maximize translation BLEU scores, but instead to test for incremental benefits from using our proposed sub-word segmentation scheme, we chose an initial set of NMT configuration and training parameters (yielding reasonably good baseline results), and then used them unchanged for all subsequent experiments. We did, however, try various settings of the internal parameters of the PRPE algorithm, and found that different settings yielded best results for </w:t>
      </w:r>
      <w:proofErr w:type="spellStart"/>
      <w:r w:rsidRPr="00CD7438">
        <w:rPr>
          <w:lang w:val="en-GB"/>
        </w:rPr>
        <w:t>Nematus</w:t>
      </w:r>
      <w:proofErr w:type="spellEnd"/>
      <w:r w:rsidRPr="00CD7438">
        <w:rPr>
          <w:lang w:val="en-GB"/>
        </w:rPr>
        <w:t xml:space="preserve"> vs. ConvS2S. This leads to the observation that PRPE configuration should be tuned in concert with other hyperparameters when training an NMT system. (This is completely analogous to selecting the number of merge operations for BPE.) In particular, the “leave-out rate” seems to be the most important </w:t>
      </w:r>
      <w:proofErr w:type="spellStart"/>
      <w:r w:rsidRPr="00CD7438">
        <w:rPr>
          <w:lang w:val="en-GB"/>
        </w:rPr>
        <w:t>tunable</w:t>
      </w:r>
      <w:proofErr w:type="spellEnd"/>
      <w:r w:rsidRPr="00CD7438">
        <w:rPr>
          <w:lang w:val="en-GB"/>
        </w:rPr>
        <w:t xml:space="preserve"> parameter for PRPE. </w:t>
      </w:r>
    </w:p>
    <w:p w:rsidR="00244270" w:rsidRPr="00CD7438" w:rsidRDefault="0091380C" w:rsidP="00244270">
      <w:pPr>
        <w:rPr>
          <w:lang w:val="en-GB"/>
        </w:rPr>
      </w:pPr>
      <w:r w:rsidRPr="00CD7438">
        <w:rPr>
          <w:lang w:val="en-GB"/>
        </w:rPr>
        <w:t>Previous results</w:t>
      </w:r>
      <w:r w:rsidR="00820965" w:rsidRPr="00CD7438">
        <w:rPr>
          <w:rStyle w:val="FootnoteReference"/>
          <w:lang w:val="en-GB"/>
        </w:rPr>
        <w:footnoteReference w:id="10"/>
      </w:r>
      <w:r w:rsidRPr="00CD7438">
        <w:rPr>
          <w:lang w:val="en-GB"/>
        </w:rPr>
        <w:t xml:space="preserve"> </w:t>
      </w:r>
      <w:r w:rsidR="00244270" w:rsidRPr="00CD7438">
        <w:rPr>
          <w:lang w:val="en-GB"/>
        </w:rPr>
        <w:t xml:space="preserve">have shown that the translation direction English-to-Latvian generally yields worse scores than Latvian-to-English, and in all cases our results were consistent with this finding. This could be explained by the supposition that translation towards a morphologically </w:t>
      </w:r>
      <w:proofErr w:type="gramStart"/>
      <w:r w:rsidR="00244270" w:rsidRPr="00CD7438">
        <w:rPr>
          <w:lang w:val="en-GB"/>
        </w:rPr>
        <w:t>more rich</w:t>
      </w:r>
      <w:proofErr w:type="gramEnd"/>
      <w:r w:rsidR="00244270" w:rsidRPr="00CD7438">
        <w:rPr>
          <w:lang w:val="en-GB"/>
        </w:rPr>
        <w:t xml:space="preserve"> language is a more challenging task. That’s why we hoped to obtain improvements in this particular direction. Unfortu</w:t>
      </w:r>
      <w:r w:rsidR="00244270" w:rsidRPr="00CD7438">
        <w:rPr>
          <w:lang w:val="en-GB"/>
        </w:rPr>
        <w:lastRenderedPageBreak/>
        <w:t>nately</w:t>
      </w:r>
      <w:r w:rsidR="00FE248A" w:rsidRPr="00CD7438">
        <w:rPr>
          <w:lang w:val="en-GB"/>
        </w:rPr>
        <w:t>,</w:t>
      </w:r>
      <w:r w:rsidR="00244270" w:rsidRPr="00CD7438">
        <w:rPr>
          <w:lang w:val="en-GB"/>
        </w:rPr>
        <w:t xml:space="preserve"> with </w:t>
      </w:r>
      <w:proofErr w:type="spellStart"/>
      <w:r w:rsidR="00244270" w:rsidRPr="00CD7438">
        <w:rPr>
          <w:lang w:val="en-GB"/>
        </w:rPr>
        <w:t>Nematus</w:t>
      </w:r>
      <w:proofErr w:type="spellEnd"/>
      <w:r w:rsidR="00244270" w:rsidRPr="00CD7438">
        <w:rPr>
          <w:lang w:val="en-GB"/>
        </w:rPr>
        <w:t>, the best configuration of PRPE gave a minor (but not statistically significant</w:t>
      </w:r>
      <w:r w:rsidR="00E91670" w:rsidRPr="00CD7438">
        <w:rPr>
          <w:rStyle w:val="FootnoteReference"/>
          <w:lang w:val="en-GB"/>
        </w:rPr>
        <w:footnoteReference w:id="11"/>
      </w:r>
      <w:r w:rsidR="00244270" w:rsidRPr="00CD7438">
        <w:rPr>
          <w:lang w:val="en-GB"/>
        </w:rPr>
        <w:t>) improvement in BLEU score for lv-</w:t>
      </w:r>
      <w:proofErr w:type="spellStart"/>
      <w:r w:rsidR="00244270" w:rsidRPr="00CD7438">
        <w:rPr>
          <w:lang w:val="en-GB"/>
        </w:rPr>
        <w:t>en</w:t>
      </w:r>
      <w:proofErr w:type="spellEnd"/>
      <w:r w:rsidR="00244270" w:rsidRPr="00CD7438">
        <w:rPr>
          <w:lang w:val="en-GB"/>
        </w:rPr>
        <w:t xml:space="preserve"> (Latvian-to-English) translation, but in the </w:t>
      </w:r>
      <w:proofErr w:type="spellStart"/>
      <w:r w:rsidR="00244270" w:rsidRPr="00CD7438">
        <w:rPr>
          <w:lang w:val="en-GB"/>
        </w:rPr>
        <w:t>en</w:t>
      </w:r>
      <w:proofErr w:type="spellEnd"/>
      <w:r w:rsidR="00244270" w:rsidRPr="00CD7438">
        <w:rPr>
          <w:lang w:val="en-GB"/>
        </w:rPr>
        <w:t xml:space="preserve">-lv direction produced almost identical scores to the morphologically segmented baseline (see Table 5). With ConvS2S we observed statistically significant improvements in both directions (see Table 6). </w:t>
      </w:r>
    </w:p>
    <w:p w:rsidR="004E1EDE" w:rsidRPr="00CD7438" w:rsidRDefault="004E1EDE" w:rsidP="007972F8">
      <w:pPr>
        <w:pStyle w:val="tablecaption"/>
        <w:rPr>
          <w:lang w:val="en-GB"/>
        </w:rPr>
      </w:pPr>
      <w:r w:rsidRPr="00CD7438">
        <w:rPr>
          <w:b/>
          <w:lang w:val="en-GB"/>
        </w:rPr>
        <w:t>Table 5.</w:t>
      </w:r>
      <w:r w:rsidRPr="00CD7438">
        <w:rPr>
          <w:lang w:val="en-GB"/>
        </w:rPr>
        <w:t xml:space="preserve"> Translation results with </w:t>
      </w:r>
      <w:proofErr w:type="spellStart"/>
      <w:r w:rsidRPr="00CD7438">
        <w:rPr>
          <w:lang w:val="en-GB"/>
        </w:rPr>
        <w:t>Nematus</w:t>
      </w:r>
      <w:proofErr w:type="spellEnd"/>
      <w:r w:rsidRPr="00CD7438">
        <w:rPr>
          <w:lang w:val="en-GB"/>
        </w:rPr>
        <w:t xml:space="preserve"> </w:t>
      </w:r>
      <w:r w:rsidRPr="007972F8">
        <w:rPr>
          <w:b/>
          <w:lang w:val="en-GB"/>
        </w:rPr>
        <w:t>system</w:t>
      </w:r>
      <w:r w:rsidRPr="00CD7438">
        <w:rPr>
          <w:lang w:val="en-GB"/>
        </w:rPr>
        <w:t xml:space="preserve"> using various segmentation techniques.</w:t>
      </w:r>
    </w:p>
    <w:tbl>
      <w:tblPr>
        <w:tblW w:w="7068" w:type="dxa"/>
        <w:jc w:val="center"/>
        <w:tblLayout w:type="fixed"/>
        <w:tblCellMar>
          <w:left w:w="70" w:type="dxa"/>
          <w:right w:w="70" w:type="dxa"/>
        </w:tblCellMar>
        <w:tblLook w:val="0000" w:firstRow="0" w:lastRow="0" w:firstColumn="0" w:lastColumn="0" w:noHBand="0" w:noVBand="0"/>
      </w:tblPr>
      <w:tblGrid>
        <w:gridCol w:w="784"/>
        <w:gridCol w:w="1571"/>
        <w:gridCol w:w="1571"/>
        <w:gridCol w:w="1571"/>
        <w:gridCol w:w="1571"/>
      </w:tblGrid>
      <w:tr w:rsidR="004E1EDE" w:rsidRPr="00CD7438" w:rsidTr="00DC0216">
        <w:trPr>
          <w:jc w:val="center"/>
        </w:trPr>
        <w:tc>
          <w:tcPr>
            <w:tcW w:w="784" w:type="dxa"/>
            <w:vMerge w:val="restart"/>
            <w:tcBorders>
              <w:top w:val="single" w:sz="12" w:space="0" w:color="000000"/>
            </w:tcBorders>
          </w:tcPr>
          <w:p w:rsidR="004E1EDE" w:rsidRPr="00CD7438" w:rsidRDefault="004E1EDE" w:rsidP="00C74D9B">
            <w:pPr>
              <w:pStyle w:val="Table"/>
              <w:rPr>
                <w:b/>
                <w:szCs w:val="16"/>
                <w:lang w:val="en-GB"/>
              </w:rPr>
            </w:pPr>
          </w:p>
        </w:tc>
        <w:tc>
          <w:tcPr>
            <w:tcW w:w="1571" w:type="dxa"/>
            <w:vMerge w:val="restart"/>
            <w:tcBorders>
              <w:top w:val="single" w:sz="12" w:space="0" w:color="000000"/>
            </w:tcBorders>
          </w:tcPr>
          <w:p w:rsidR="004E1EDE" w:rsidRPr="00CD7438" w:rsidRDefault="004E1EDE" w:rsidP="00C74D9B">
            <w:pPr>
              <w:pStyle w:val="Table"/>
              <w:rPr>
                <w:b/>
                <w:szCs w:val="16"/>
                <w:lang w:val="en-GB"/>
              </w:rPr>
            </w:pPr>
            <w:r w:rsidRPr="00CD7438">
              <w:rPr>
                <w:b/>
                <w:szCs w:val="16"/>
                <w:lang w:val="en-GB"/>
              </w:rPr>
              <w:t>BPE</w:t>
            </w:r>
            <w:r w:rsidRPr="00CD7438">
              <w:rPr>
                <w:b/>
                <w:szCs w:val="16"/>
                <w:lang w:val="en-GB"/>
              </w:rPr>
              <w:br/>
              <w:t>(BLEU)</w:t>
            </w:r>
          </w:p>
        </w:tc>
        <w:tc>
          <w:tcPr>
            <w:tcW w:w="1571" w:type="dxa"/>
            <w:vMerge w:val="restart"/>
            <w:tcBorders>
              <w:top w:val="single" w:sz="12" w:space="0" w:color="000000"/>
            </w:tcBorders>
          </w:tcPr>
          <w:p w:rsidR="004E1EDE" w:rsidRPr="00CD7438" w:rsidRDefault="004E1EDE" w:rsidP="00C74D9B">
            <w:pPr>
              <w:pStyle w:val="Table"/>
              <w:rPr>
                <w:b/>
                <w:szCs w:val="16"/>
                <w:lang w:val="en-GB"/>
              </w:rPr>
            </w:pPr>
            <w:r w:rsidRPr="00CD7438">
              <w:rPr>
                <w:b/>
                <w:szCs w:val="16"/>
                <w:lang w:val="en-GB"/>
              </w:rPr>
              <w:t>Tilde’s morph (BLEU)</w:t>
            </w:r>
          </w:p>
        </w:tc>
        <w:tc>
          <w:tcPr>
            <w:tcW w:w="3142" w:type="dxa"/>
            <w:gridSpan w:val="2"/>
            <w:tcBorders>
              <w:top w:val="single" w:sz="12" w:space="0" w:color="000000"/>
              <w:bottom w:val="single" w:sz="6" w:space="0" w:color="000000"/>
            </w:tcBorders>
          </w:tcPr>
          <w:p w:rsidR="004E1EDE" w:rsidRPr="00CD7438" w:rsidRDefault="004E1EDE" w:rsidP="00C74D9B">
            <w:pPr>
              <w:pStyle w:val="Table"/>
              <w:rPr>
                <w:b/>
                <w:szCs w:val="16"/>
                <w:lang w:val="en-GB"/>
              </w:rPr>
            </w:pPr>
            <w:r w:rsidRPr="00CD7438">
              <w:rPr>
                <w:b/>
                <w:szCs w:val="16"/>
                <w:lang w:val="en-GB"/>
              </w:rPr>
              <w:t>PRPE (leave-out rate = 5000)</w:t>
            </w:r>
          </w:p>
        </w:tc>
      </w:tr>
      <w:tr w:rsidR="004E1EDE" w:rsidRPr="00CD7438" w:rsidTr="00DC0216">
        <w:trPr>
          <w:jc w:val="center"/>
        </w:trPr>
        <w:tc>
          <w:tcPr>
            <w:tcW w:w="784" w:type="dxa"/>
            <w:vMerge/>
            <w:tcBorders>
              <w:bottom w:val="single" w:sz="6" w:space="0" w:color="000000"/>
            </w:tcBorders>
          </w:tcPr>
          <w:p w:rsidR="004E1EDE" w:rsidRPr="00CD7438" w:rsidRDefault="004E1EDE" w:rsidP="00C74D9B">
            <w:pPr>
              <w:pStyle w:val="Table"/>
              <w:rPr>
                <w:b/>
                <w:szCs w:val="16"/>
                <w:lang w:val="en-GB"/>
              </w:rPr>
            </w:pPr>
          </w:p>
        </w:tc>
        <w:tc>
          <w:tcPr>
            <w:tcW w:w="1571" w:type="dxa"/>
            <w:vMerge/>
            <w:tcBorders>
              <w:bottom w:val="single" w:sz="6" w:space="0" w:color="000000"/>
            </w:tcBorders>
          </w:tcPr>
          <w:p w:rsidR="004E1EDE" w:rsidRPr="00CD7438" w:rsidRDefault="004E1EDE" w:rsidP="00C74D9B">
            <w:pPr>
              <w:pStyle w:val="Table"/>
              <w:rPr>
                <w:b/>
                <w:szCs w:val="16"/>
                <w:lang w:val="en-GB"/>
              </w:rPr>
            </w:pPr>
          </w:p>
        </w:tc>
        <w:tc>
          <w:tcPr>
            <w:tcW w:w="1571" w:type="dxa"/>
            <w:vMerge/>
            <w:tcBorders>
              <w:bottom w:val="single" w:sz="6" w:space="0" w:color="000000"/>
            </w:tcBorders>
          </w:tcPr>
          <w:p w:rsidR="004E1EDE" w:rsidRPr="00CD7438" w:rsidRDefault="004E1EDE" w:rsidP="00C74D9B">
            <w:pPr>
              <w:pStyle w:val="Table"/>
              <w:rPr>
                <w:b/>
                <w:szCs w:val="16"/>
                <w:lang w:val="en-GB"/>
              </w:rPr>
            </w:pPr>
          </w:p>
        </w:tc>
        <w:tc>
          <w:tcPr>
            <w:tcW w:w="1571" w:type="dxa"/>
            <w:tcBorders>
              <w:top w:val="single" w:sz="6" w:space="0" w:color="000000"/>
              <w:bottom w:val="single" w:sz="6" w:space="0" w:color="000000"/>
            </w:tcBorders>
          </w:tcPr>
          <w:p w:rsidR="004E1EDE" w:rsidRPr="00CD7438" w:rsidRDefault="004E1EDE" w:rsidP="00C74D9B">
            <w:pPr>
              <w:pStyle w:val="Table"/>
              <w:rPr>
                <w:b/>
                <w:szCs w:val="16"/>
                <w:lang w:val="en-GB"/>
              </w:rPr>
            </w:pPr>
            <w:r w:rsidRPr="00CD7438">
              <w:rPr>
                <w:b/>
                <w:szCs w:val="16"/>
                <w:lang w:val="en-GB"/>
              </w:rPr>
              <w:t>BLEU</w:t>
            </w:r>
          </w:p>
        </w:tc>
        <w:tc>
          <w:tcPr>
            <w:tcW w:w="1571" w:type="dxa"/>
            <w:tcBorders>
              <w:top w:val="single" w:sz="6" w:space="0" w:color="000000"/>
              <w:bottom w:val="single" w:sz="6" w:space="0" w:color="000000"/>
            </w:tcBorders>
          </w:tcPr>
          <w:p w:rsidR="004E1EDE" w:rsidRPr="00CD7438" w:rsidRDefault="004E1EDE" w:rsidP="00C74D9B">
            <w:pPr>
              <w:pStyle w:val="Table"/>
              <w:rPr>
                <w:b/>
                <w:szCs w:val="16"/>
                <w:lang w:val="en-GB"/>
              </w:rPr>
            </w:pPr>
            <w:r w:rsidRPr="00CD7438">
              <w:rPr>
                <w:b/>
                <w:szCs w:val="16"/>
                <w:lang w:val="en-GB"/>
              </w:rPr>
              <w:t>p-</w:t>
            </w:r>
            <w:proofErr w:type="spellStart"/>
            <w:r w:rsidRPr="00CD7438">
              <w:rPr>
                <w:b/>
                <w:szCs w:val="16"/>
                <w:lang w:val="en-GB"/>
              </w:rPr>
              <w:t>val</w:t>
            </w:r>
            <w:proofErr w:type="spellEnd"/>
            <w:r w:rsidRPr="00CD7438">
              <w:rPr>
                <w:b/>
                <w:szCs w:val="16"/>
                <w:lang w:val="en-GB"/>
              </w:rPr>
              <w:t xml:space="preserve"> vs BPE</w:t>
            </w:r>
          </w:p>
        </w:tc>
      </w:tr>
      <w:tr w:rsidR="004E1EDE" w:rsidRPr="00CD7438" w:rsidTr="00DC0216">
        <w:trPr>
          <w:trHeight w:val="284"/>
          <w:jc w:val="center"/>
        </w:trPr>
        <w:tc>
          <w:tcPr>
            <w:tcW w:w="784" w:type="dxa"/>
          </w:tcPr>
          <w:p w:rsidR="004E1EDE" w:rsidRPr="00CD7438" w:rsidRDefault="004E1EDE" w:rsidP="00C74D9B">
            <w:pPr>
              <w:pStyle w:val="Table"/>
              <w:rPr>
                <w:szCs w:val="16"/>
                <w:lang w:val="en-GB"/>
              </w:rPr>
            </w:pPr>
            <w:proofErr w:type="spellStart"/>
            <w:r w:rsidRPr="00CD7438">
              <w:rPr>
                <w:szCs w:val="16"/>
                <w:lang w:val="en-GB"/>
              </w:rPr>
              <w:t>en</w:t>
            </w:r>
            <w:proofErr w:type="spellEnd"/>
            <w:r w:rsidRPr="00CD7438">
              <w:rPr>
                <w:szCs w:val="16"/>
                <w:lang w:val="en-GB"/>
              </w:rPr>
              <w:t>-lv</w:t>
            </w:r>
          </w:p>
        </w:tc>
        <w:tc>
          <w:tcPr>
            <w:tcW w:w="1571" w:type="dxa"/>
          </w:tcPr>
          <w:p w:rsidR="004E1EDE" w:rsidRPr="00CD7438" w:rsidRDefault="004E1EDE" w:rsidP="00C74D9B">
            <w:pPr>
              <w:pStyle w:val="Table"/>
              <w:rPr>
                <w:szCs w:val="16"/>
                <w:lang w:val="en-GB"/>
              </w:rPr>
            </w:pPr>
            <w:r w:rsidRPr="00CD7438">
              <w:rPr>
                <w:szCs w:val="16"/>
                <w:lang w:val="en-GB"/>
              </w:rPr>
              <w:t>17.05</w:t>
            </w:r>
          </w:p>
        </w:tc>
        <w:tc>
          <w:tcPr>
            <w:tcW w:w="1571" w:type="dxa"/>
          </w:tcPr>
          <w:p w:rsidR="004E1EDE" w:rsidRPr="00CD7438" w:rsidRDefault="004E1EDE" w:rsidP="00C74D9B">
            <w:pPr>
              <w:pStyle w:val="Table"/>
              <w:rPr>
                <w:szCs w:val="16"/>
                <w:lang w:val="en-GB"/>
              </w:rPr>
            </w:pPr>
            <w:r w:rsidRPr="00CD7438">
              <w:rPr>
                <w:szCs w:val="16"/>
                <w:lang w:val="en-GB"/>
              </w:rPr>
              <w:t>17.15</w:t>
            </w:r>
          </w:p>
        </w:tc>
        <w:tc>
          <w:tcPr>
            <w:tcW w:w="1571" w:type="dxa"/>
          </w:tcPr>
          <w:p w:rsidR="004E1EDE" w:rsidRPr="00CD7438" w:rsidRDefault="004E1EDE" w:rsidP="00C74D9B">
            <w:pPr>
              <w:pStyle w:val="Table"/>
              <w:rPr>
                <w:b/>
                <w:szCs w:val="16"/>
                <w:lang w:val="en-GB"/>
              </w:rPr>
            </w:pPr>
            <w:r w:rsidRPr="00CD7438">
              <w:rPr>
                <w:b/>
                <w:szCs w:val="16"/>
                <w:lang w:val="en-GB"/>
              </w:rPr>
              <w:t>17.16</w:t>
            </w:r>
          </w:p>
        </w:tc>
        <w:tc>
          <w:tcPr>
            <w:tcW w:w="1571" w:type="dxa"/>
          </w:tcPr>
          <w:p w:rsidR="004E1EDE" w:rsidRPr="00CD7438" w:rsidRDefault="004E1EDE" w:rsidP="00C74D9B">
            <w:pPr>
              <w:pStyle w:val="Table"/>
              <w:rPr>
                <w:szCs w:val="16"/>
                <w:lang w:val="en-GB"/>
              </w:rPr>
            </w:pPr>
            <w:r w:rsidRPr="00CD7438">
              <w:rPr>
                <w:szCs w:val="16"/>
                <w:lang w:val="en-GB"/>
              </w:rPr>
              <w:t>0.23</w:t>
            </w:r>
          </w:p>
        </w:tc>
      </w:tr>
      <w:tr w:rsidR="004E1EDE" w:rsidRPr="00CD7438" w:rsidTr="00DC0216">
        <w:trPr>
          <w:trHeight w:val="284"/>
          <w:jc w:val="center"/>
        </w:trPr>
        <w:tc>
          <w:tcPr>
            <w:tcW w:w="784" w:type="dxa"/>
            <w:tcBorders>
              <w:bottom w:val="single" w:sz="12" w:space="0" w:color="000000"/>
            </w:tcBorders>
          </w:tcPr>
          <w:p w:rsidR="004E1EDE" w:rsidRPr="00CD7438" w:rsidRDefault="004E1EDE" w:rsidP="00C74D9B">
            <w:pPr>
              <w:pStyle w:val="Table"/>
              <w:rPr>
                <w:szCs w:val="16"/>
                <w:lang w:val="en-GB"/>
              </w:rPr>
            </w:pPr>
            <w:r w:rsidRPr="00CD7438">
              <w:rPr>
                <w:szCs w:val="16"/>
                <w:lang w:val="en-GB"/>
              </w:rPr>
              <w:t>lv-</w:t>
            </w:r>
            <w:proofErr w:type="spellStart"/>
            <w:r w:rsidRPr="00CD7438">
              <w:rPr>
                <w:szCs w:val="16"/>
                <w:lang w:val="en-GB"/>
              </w:rPr>
              <w:t>en</w:t>
            </w:r>
            <w:proofErr w:type="spellEnd"/>
          </w:p>
        </w:tc>
        <w:tc>
          <w:tcPr>
            <w:tcW w:w="1571" w:type="dxa"/>
            <w:tcBorders>
              <w:bottom w:val="single" w:sz="12" w:space="0" w:color="000000"/>
            </w:tcBorders>
          </w:tcPr>
          <w:p w:rsidR="004E1EDE" w:rsidRPr="00CD7438" w:rsidRDefault="004E1EDE" w:rsidP="00C74D9B">
            <w:pPr>
              <w:pStyle w:val="Table"/>
              <w:rPr>
                <w:szCs w:val="16"/>
                <w:lang w:val="en-GB"/>
              </w:rPr>
            </w:pPr>
            <w:r w:rsidRPr="00CD7438">
              <w:rPr>
                <w:szCs w:val="16"/>
                <w:lang w:val="en-GB"/>
              </w:rPr>
              <w:t>18.66</w:t>
            </w:r>
          </w:p>
        </w:tc>
        <w:tc>
          <w:tcPr>
            <w:tcW w:w="1571" w:type="dxa"/>
            <w:tcBorders>
              <w:bottom w:val="single" w:sz="12" w:space="0" w:color="000000"/>
            </w:tcBorders>
          </w:tcPr>
          <w:p w:rsidR="004E1EDE" w:rsidRPr="00CD7438" w:rsidRDefault="004E1EDE" w:rsidP="00C74D9B">
            <w:pPr>
              <w:pStyle w:val="Table"/>
              <w:rPr>
                <w:szCs w:val="16"/>
                <w:lang w:val="en-GB"/>
              </w:rPr>
            </w:pPr>
            <w:r w:rsidRPr="00CD7438">
              <w:rPr>
                <w:szCs w:val="16"/>
                <w:lang w:val="en-GB"/>
              </w:rPr>
              <w:t>18.67</w:t>
            </w:r>
          </w:p>
        </w:tc>
        <w:tc>
          <w:tcPr>
            <w:tcW w:w="1571" w:type="dxa"/>
            <w:tcBorders>
              <w:bottom w:val="single" w:sz="12" w:space="0" w:color="000000"/>
            </w:tcBorders>
          </w:tcPr>
          <w:p w:rsidR="004E1EDE" w:rsidRPr="00CD7438" w:rsidRDefault="004E1EDE" w:rsidP="00C74D9B">
            <w:pPr>
              <w:pStyle w:val="Table"/>
              <w:rPr>
                <w:b/>
                <w:szCs w:val="16"/>
                <w:lang w:val="en-GB"/>
              </w:rPr>
            </w:pPr>
            <w:r w:rsidRPr="00CD7438">
              <w:rPr>
                <w:b/>
                <w:szCs w:val="16"/>
                <w:lang w:val="en-GB"/>
              </w:rPr>
              <w:t>18.90</w:t>
            </w:r>
          </w:p>
        </w:tc>
        <w:tc>
          <w:tcPr>
            <w:tcW w:w="1571" w:type="dxa"/>
            <w:tcBorders>
              <w:bottom w:val="single" w:sz="12" w:space="0" w:color="000000"/>
            </w:tcBorders>
          </w:tcPr>
          <w:p w:rsidR="004E1EDE" w:rsidRPr="00CD7438" w:rsidRDefault="004E1EDE" w:rsidP="00C74D9B">
            <w:pPr>
              <w:pStyle w:val="Table"/>
              <w:rPr>
                <w:szCs w:val="16"/>
                <w:lang w:val="en-GB"/>
              </w:rPr>
            </w:pPr>
            <w:r w:rsidRPr="00CD7438">
              <w:rPr>
                <w:szCs w:val="16"/>
                <w:lang w:val="en-GB"/>
              </w:rPr>
              <w:t>0.13</w:t>
            </w:r>
          </w:p>
        </w:tc>
      </w:tr>
    </w:tbl>
    <w:p w:rsidR="004E1EDE" w:rsidRPr="00CD7438" w:rsidRDefault="004E1EDE" w:rsidP="004E1EDE">
      <w:pPr>
        <w:jc w:val="center"/>
        <w:rPr>
          <w:sz w:val="18"/>
          <w:szCs w:val="18"/>
          <w:lang w:val="en-GB"/>
        </w:rPr>
      </w:pPr>
    </w:p>
    <w:p w:rsidR="007E76E1" w:rsidRPr="00CD7438" w:rsidRDefault="007E76E1" w:rsidP="007E76E1">
      <w:pPr>
        <w:pStyle w:val="tablecaption"/>
        <w:rPr>
          <w:lang w:val="en-GB"/>
        </w:rPr>
      </w:pPr>
      <w:r w:rsidRPr="00CD7438">
        <w:rPr>
          <w:b/>
          <w:lang w:val="en-GB"/>
        </w:rPr>
        <w:t>Table 6.</w:t>
      </w:r>
      <w:r w:rsidRPr="00CD7438">
        <w:rPr>
          <w:lang w:val="en-GB"/>
        </w:rPr>
        <w:t xml:space="preserve"> Translation results with ConvS2S system using various segmentation techniques.</w:t>
      </w:r>
    </w:p>
    <w:tbl>
      <w:tblPr>
        <w:tblW w:w="7068" w:type="dxa"/>
        <w:jc w:val="center"/>
        <w:tblLayout w:type="fixed"/>
        <w:tblCellMar>
          <w:left w:w="70" w:type="dxa"/>
          <w:right w:w="70" w:type="dxa"/>
        </w:tblCellMar>
        <w:tblLook w:val="0000" w:firstRow="0" w:lastRow="0" w:firstColumn="0" w:lastColumn="0" w:noHBand="0" w:noVBand="0"/>
      </w:tblPr>
      <w:tblGrid>
        <w:gridCol w:w="784"/>
        <w:gridCol w:w="1571"/>
        <w:gridCol w:w="1571"/>
        <w:gridCol w:w="1571"/>
        <w:gridCol w:w="1571"/>
      </w:tblGrid>
      <w:tr w:rsidR="007E76E1" w:rsidRPr="00CD7438" w:rsidTr="00DC0216">
        <w:trPr>
          <w:jc w:val="center"/>
        </w:trPr>
        <w:tc>
          <w:tcPr>
            <w:tcW w:w="784" w:type="dxa"/>
            <w:vMerge w:val="restart"/>
            <w:tcBorders>
              <w:top w:val="single" w:sz="12" w:space="0" w:color="000000"/>
            </w:tcBorders>
          </w:tcPr>
          <w:p w:rsidR="007E76E1" w:rsidRPr="00CD7438" w:rsidRDefault="007E76E1" w:rsidP="007E76E1">
            <w:pPr>
              <w:ind w:firstLine="0"/>
              <w:jc w:val="center"/>
              <w:rPr>
                <w:sz w:val="18"/>
                <w:szCs w:val="18"/>
                <w:lang w:val="en-GB"/>
              </w:rPr>
            </w:pPr>
          </w:p>
        </w:tc>
        <w:tc>
          <w:tcPr>
            <w:tcW w:w="1571" w:type="dxa"/>
            <w:vMerge w:val="restart"/>
            <w:tcBorders>
              <w:top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BPE</w:t>
            </w:r>
            <w:r w:rsidRPr="00CD7438">
              <w:rPr>
                <w:sz w:val="18"/>
                <w:szCs w:val="18"/>
                <w:lang w:val="en-GB"/>
              </w:rPr>
              <w:br/>
              <w:t>(BLEU)</w:t>
            </w:r>
          </w:p>
        </w:tc>
        <w:tc>
          <w:tcPr>
            <w:tcW w:w="1571" w:type="dxa"/>
            <w:vMerge w:val="restart"/>
            <w:tcBorders>
              <w:top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Tilde’s morph (BLEU)</w:t>
            </w:r>
          </w:p>
        </w:tc>
        <w:tc>
          <w:tcPr>
            <w:tcW w:w="3142" w:type="dxa"/>
            <w:gridSpan w:val="2"/>
            <w:tcBorders>
              <w:top w:val="single" w:sz="12"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PRPE (leave-out rate = 5000)</w:t>
            </w:r>
          </w:p>
        </w:tc>
      </w:tr>
      <w:tr w:rsidR="007E76E1" w:rsidRPr="00CD7438" w:rsidTr="00DC0216">
        <w:trPr>
          <w:jc w:val="center"/>
        </w:trPr>
        <w:tc>
          <w:tcPr>
            <w:tcW w:w="784" w:type="dxa"/>
            <w:vMerge/>
            <w:tcBorders>
              <w:bottom w:val="single" w:sz="6" w:space="0" w:color="000000"/>
            </w:tcBorders>
          </w:tcPr>
          <w:p w:rsidR="007E76E1" w:rsidRPr="00CD7438" w:rsidRDefault="007E76E1" w:rsidP="007E76E1">
            <w:pPr>
              <w:ind w:firstLine="0"/>
              <w:jc w:val="center"/>
              <w:rPr>
                <w:sz w:val="18"/>
                <w:szCs w:val="18"/>
                <w:lang w:val="en-GB"/>
              </w:rPr>
            </w:pPr>
          </w:p>
        </w:tc>
        <w:tc>
          <w:tcPr>
            <w:tcW w:w="1571" w:type="dxa"/>
            <w:vMerge/>
            <w:tcBorders>
              <w:bottom w:val="single" w:sz="6" w:space="0" w:color="000000"/>
            </w:tcBorders>
          </w:tcPr>
          <w:p w:rsidR="007E76E1" w:rsidRPr="00CD7438" w:rsidRDefault="007E76E1" w:rsidP="007E76E1">
            <w:pPr>
              <w:ind w:firstLine="0"/>
              <w:jc w:val="center"/>
              <w:rPr>
                <w:sz w:val="18"/>
                <w:szCs w:val="18"/>
                <w:lang w:val="en-GB"/>
              </w:rPr>
            </w:pPr>
          </w:p>
        </w:tc>
        <w:tc>
          <w:tcPr>
            <w:tcW w:w="1571" w:type="dxa"/>
            <w:vMerge/>
            <w:tcBorders>
              <w:bottom w:val="single" w:sz="6" w:space="0" w:color="000000"/>
            </w:tcBorders>
          </w:tcPr>
          <w:p w:rsidR="007E76E1" w:rsidRPr="00CD7438" w:rsidRDefault="007E76E1" w:rsidP="007E76E1">
            <w:pPr>
              <w:ind w:firstLine="0"/>
              <w:jc w:val="center"/>
              <w:rPr>
                <w:sz w:val="18"/>
                <w:szCs w:val="18"/>
                <w:lang w:val="en-GB"/>
              </w:rPr>
            </w:pPr>
          </w:p>
        </w:tc>
        <w:tc>
          <w:tcPr>
            <w:tcW w:w="1571" w:type="dxa"/>
            <w:tcBorders>
              <w:top w:val="single" w:sz="6"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BLEU</w:t>
            </w:r>
          </w:p>
        </w:tc>
        <w:tc>
          <w:tcPr>
            <w:tcW w:w="1571" w:type="dxa"/>
            <w:tcBorders>
              <w:top w:val="single" w:sz="6"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p-</w:t>
            </w:r>
            <w:proofErr w:type="spellStart"/>
            <w:r w:rsidRPr="00CD7438">
              <w:rPr>
                <w:sz w:val="18"/>
                <w:szCs w:val="18"/>
                <w:lang w:val="en-GB"/>
              </w:rPr>
              <w:t>val</w:t>
            </w:r>
            <w:proofErr w:type="spellEnd"/>
            <w:r w:rsidRPr="00CD7438">
              <w:rPr>
                <w:sz w:val="18"/>
                <w:szCs w:val="18"/>
                <w:lang w:val="en-GB"/>
              </w:rPr>
              <w:t xml:space="preserve"> vs BPE</w:t>
            </w:r>
          </w:p>
        </w:tc>
      </w:tr>
      <w:tr w:rsidR="007E76E1" w:rsidRPr="00CD7438" w:rsidTr="00DC0216">
        <w:trPr>
          <w:trHeight w:val="284"/>
          <w:jc w:val="center"/>
        </w:trPr>
        <w:tc>
          <w:tcPr>
            <w:tcW w:w="784" w:type="dxa"/>
          </w:tcPr>
          <w:p w:rsidR="007E76E1" w:rsidRPr="00CD7438" w:rsidRDefault="007E76E1" w:rsidP="007E76E1">
            <w:pPr>
              <w:ind w:firstLine="0"/>
              <w:jc w:val="center"/>
              <w:rPr>
                <w:sz w:val="18"/>
                <w:szCs w:val="18"/>
                <w:lang w:val="en-GB"/>
              </w:rPr>
            </w:pPr>
            <w:proofErr w:type="spellStart"/>
            <w:r w:rsidRPr="00CD7438">
              <w:rPr>
                <w:sz w:val="18"/>
                <w:szCs w:val="18"/>
                <w:lang w:val="en-GB"/>
              </w:rPr>
              <w:t>en</w:t>
            </w:r>
            <w:proofErr w:type="spellEnd"/>
            <w:r w:rsidRPr="00CD7438">
              <w:rPr>
                <w:sz w:val="18"/>
                <w:szCs w:val="18"/>
                <w:lang w:val="en-GB"/>
              </w:rPr>
              <w:t>-lv</w:t>
            </w:r>
          </w:p>
        </w:tc>
        <w:tc>
          <w:tcPr>
            <w:tcW w:w="1571" w:type="dxa"/>
          </w:tcPr>
          <w:p w:rsidR="007E76E1" w:rsidRPr="00CD7438" w:rsidRDefault="007E76E1" w:rsidP="007E76E1">
            <w:pPr>
              <w:ind w:firstLine="0"/>
              <w:jc w:val="center"/>
              <w:rPr>
                <w:sz w:val="18"/>
                <w:szCs w:val="18"/>
                <w:lang w:val="en-GB"/>
              </w:rPr>
            </w:pPr>
            <w:r w:rsidRPr="00CD7438">
              <w:rPr>
                <w:sz w:val="18"/>
                <w:szCs w:val="18"/>
                <w:lang w:val="en-GB"/>
              </w:rPr>
              <w:t>20.30</w:t>
            </w:r>
          </w:p>
        </w:tc>
        <w:tc>
          <w:tcPr>
            <w:tcW w:w="1571" w:type="dxa"/>
          </w:tcPr>
          <w:p w:rsidR="007E76E1" w:rsidRPr="00CD7438" w:rsidRDefault="007E76E1" w:rsidP="007E76E1">
            <w:pPr>
              <w:ind w:firstLine="0"/>
              <w:jc w:val="center"/>
              <w:rPr>
                <w:sz w:val="18"/>
                <w:szCs w:val="18"/>
                <w:lang w:val="en-GB"/>
              </w:rPr>
            </w:pPr>
            <w:r w:rsidRPr="00CD7438">
              <w:rPr>
                <w:sz w:val="18"/>
                <w:szCs w:val="18"/>
                <w:lang w:val="en-GB"/>
              </w:rPr>
              <w:t>21.26</w:t>
            </w:r>
          </w:p>
        </w:tc>
        <w:tc>
          <w:tcPr>
            <w:tcW w:w="1571" w:type="dxa"/>
          </w:tcPr>
          <w:p w:rsidR="007E76E1" w:rsidRPr="00CD7438" w:rsidRDefault="007E76E1" w:rsidP="007E76E1">
            <w:pPr>
              <w:ind w:firstLine="0"/>
              <w:jc w:val="center"/>
              <w:rPr>
                <w:b/>
                <w:sz w:val="18"/>
                <w:szCs w:val="18"/>
                <w:lang w:val="en-GB"/>
              </w:rPr>
            </w:pPr>
            <w:r w:rsidRPr="00CD7438">
              <w:rPr>
                <w:b/>
                <w:sz w:val="18"/>
                <w:szCs w:val="18"/>
                <w:lang w:val="en-GB"/>
              </w:rPr>
              <w:t>21.33</w:t>
            </w:r>
          </w:p>
        </w:tc>
        <w:tc>
          <w:tcPr>
            <w:tcW w:w="1571" w:type="dxa"/>
          </w:tcPr>
          <w:p w:rsidR="007E76E1" w:rsidRPr="00CD7438" w:rsidRDefault="007E76E1" w:rsidP="007E76E1">
            <w:pPr>
              <w:ind w:firstLine="0"/>
              <w:jc w:val="center"/>
              <w:rPr>
                <w:sz w:val="18"/>
                <w:szCs w:val="18"/>
                <w:lang w:val="en-GB"/>
              </w:rPr>
            </w:pPr>
            <w:r w:rsidRPr="00CD7438">
              <w:rPr>
                <w:sz w:val="18"/>
                <w:szCs w:val="18"/>
                <w:lang w:val="en-GB"/>
              </w:rPr>
              <w:t>0.00</w:t>
            </w:r>
          </w:p>
        </w:tc>
      </w:tr>
      <w:tr w:rsidR="007E76E1" w:rsidRPr="00CD7438" w:rsidTr="00DC0216">
        <w:trPr>
          <w:trHeight w:val="284"/>
          <w:jc w:val="center"/>
        </w:trPr>
        <w:tc>
          <w:tcPr>
            <w:tcW w:w="784"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lv-</w:t>
            </w:r>
            <w:proofErr w:type="spellStart"/>
            <w:r w:rsidRPr="00CD7438">
              <w:rPr>
                <w:sz w:val="18"/>
                <w:szCs w:val="18"/>
                <w:lang w:val="en-GB"/>
              </w:rPr>
              <w:t>en</w:t>
            </w:r>
            <w:proofErr w:type="spellEnd"/>
          </w:p>
        </w:tc>
        <w:tc>
          <w:tcPr>
            <w:tcW w:w="1571"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21.93</w:t>
            </w:r>
          </w:p>
        </w:tc>
        <w:tc>
          <w:tcPr>
            <w:tcW w:w="1571"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22.05</w:t>
            </w:r>
          </w:p>
        </w:tc>
        <w:tc>
          <w:tcPr>
            <w:tcW w:w="1571" w:type="dxa"/>
            <w:tcBorders>
              <w:bottom w:val="single" w:sz="12" w:space="0" w:color="000000"/>
            </w:tcBorders>
          </w:tcPr>
          <w:p w:rsidR="007E76E1" w:rsidRPr="00CD7438" w:rsidRDefault="007E76E1" w:rsidP="007E76E1">
            <w:pPr>
              <w:ind w:firstLine="0"/>
              <w:jc w:val="center"/>
              <w:rPr>
                <w:b/>
                <w:sz w:val="18"/>
                <w:szCs w:val="18"/>
                <w:lang w:val="en-GB"/>
              </w:rPr>
            </w:pPr>
            <w:r w:rsidRPr="00CD7438">
              <w:rPr>
                <w:b/>
                <w:sz w:val="18"/>
                <w:szCs w:val="18"/>
                <w:lang w:val="en-GB"/>
              </w:rPr>
              <w:t>22.61</w:t>
            </w:r>
          </w:p>
        </w:tc>
        <w:tc>
          <w:tcPr>
            <w:tcW w:w="1571"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0.01</w:t>
            </w:r>
          </w:p>
        </w:tc>
      </w:tr>
    </w:tbl>
    <w:p w:rsidR="007E76E1" w:rsidRPr="00CD7438" w:rsidRDefault="007E76E1" w:rsidP="007E76E1">
      <w:pPr>
        <w:jc w:val="center"/>
        <w:rPr>
          <w:sz w:val="18"/>
          <w:szCs w:val="18"/>
          <w:lang w:val="en-GB"/>
        </w:rPr>
      </w:pPr>
    </w:p>
    <w:p w:rsidR="007E76E1" w:rsidRPr="00CD7438" w:rsidRDefault="007E76E1" w:rsidP="007E76E1">
      <w:pPr>
        <w:pStyle w:val="tablecaption"/>
        <w:rPr>
          <w:lang w:val="en-GB"/>
        </w:rPr>
      </w:pPr>
      <w:r w:rsidRPr="00CD7438">
        <w:rPr>
          <w:b/>
          <w:lang w:val="en-GB"/>
        </w:rPr>
        <w:t>Table 7.</w:t>
      </w:r>
      <w:r w:rsidRPr="00CD7438">
        <w:rPr>
          <w:lang w:val="en-GB"/>
        </w:rPr>
        <w:t xml:space="preserve"> Translation results using deeper </w:t>
      </w:r>
      <w:proofErr w:type="spellStart"/>
      <w:r w:rsidRPr="00CD7438">
        <w:rPr>
          <w:lang w:val="en-GB"/>
        </w:rPr>
        <w:t>Nematus</w:t>
      </w:r>
      <w:proofErr w:type="spellEnd"/>
      <w:r w:rsidRPr="00CD7438">
        <w:rPr>
          <w:lang w:val="en-GB"/>
        </w:rPr>
        <w:t xml:space="preserve"> models.</w:t>
      </w:r>
    </w:p>
    <w:tbl>
      <w:tblPr>
        <w:tblW w:w="5497" w:type="dxa"/>
        <w:jc w:val="center"/>
        <w:tblLayout w:type="fixed"/>
        <w:tblCellMar>
          <w:left w:w="70" w:type="dxa"/>
          <w:right w:w="70" w:type="dxa"/>
        </w:tblCellMar>
        <w:tblLook w:val="0000" w:firstRow="0" w:lastRow="0" w:firstColumn="0" w:lastColumn="0" w:noHBand="0" w:noVBand="0"/>
      </w:tblPr>
      <w:tblGrid>
        <w:gridCol w:w="784"/>
        <w:gridCol w:w="1571"/>
        <w:gridCol w:w="1571"/>
        <w:gridCol w:w="1571"/>
      </w:tblGrid>
      <w:tr w:rsidR="007E76E1" w:rsidRPr="00CD7438" w:rsidTr="007E76E1">
        <w:trPr>
          <w:jc w:val="center"/>
        </w:trPr>
        <w:tc>
          <w:tcPr>
            <w:tcW w:w="784" w:type="dxa"/>
            <w:vMerge w:val="restart"/>
            <w:tcBorders>
              <w:top w:val="single" w:sz="12" w:space="0" w:color="000000"/>
            </w:tcBorders>
          </w:tcPr>
          <w:p w:rsidR="007E76E1" w:rsidRPr="00CD7438" w:rsidRDefault="007E76E1" w:rsidP="00DC0216">
            <w:pPr>
              <w:ind w:firstLine="0"/>
              <w:jc w:val="center"/>
              <w:rPr>
                <w:sz w:val="18"/>
                <w:szCs w:val="18"/>
                <w:lang w:val="en-GB"/>
              </w:rPr>
            </w:pPr>
          </w:p>
        </w:tc>
        <w:tc>
          <w:tcPr>
            <w:tcW w:w="1571" w:type="dxa"/>
            <w:vMerge w:val="restart"/>
            <w:tcBorders>
              <w:top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BPE</w:t>
            </w:r>
            <w:r w:rsidRPr="00CD7438">
              <w:rPr>
                <w:sz w:val="18"/>
                <w:szCs w:val="18"/>
                <w:lang w:val="en-GB"/>
              </w:rPr>
              <w:br/>
              <w:t>(BLEU)</w:t>
            </w:r>
          </w:p>
        </w:tc>
        <w:tc>
          <w:tcPr>
            <w:tcW w:w="3142" w:type="dxa"/>
            <w:gridSpan w:val="2"/>
            <w:tcBorders>
              <w:top w:val="single" w:sz="12"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PRPE (leave-out rate = 5000)</w:t>
            </w:r>
          </w:p>
        </w:tc>
      </w:tr>
      <w:tr w:rsidR="007E76E1" w:rsidRPr="00CD7438" w:rsidTr="007E76E1">
        <w:trPr>
          <w:jc w:val="center"/>
        </w:trPr>
        <w:tc>
          <w:tcPr>
            <w:tcW w:w="784" w:type="dxa"/>
            <w:vMerge/>
            <w:tcBorders>
              <w:bottom w:val="single" w:sz="6" w:space="0" w:color="000000"/>
            </w:tcBorders>
          </w:tcPr>
          <w:p w:rsidR="007E76E1" w:rsidRPr="00CD7438" w:rsidRDefault="007E76E1" w:rsidP="00DC0216">
            <w:pPr>
              <w:ind w:firstLine="0"/>
              <w:jc w:val="center"/>
              <w:rPr>
                <w:sz w:val="18"/>
                <w:szCs w:val="18"/>
                <w:lang w:val="en-GB"/>
              </w:rPr>
            </w:pPr>
          </w:p>
        </w:tc>
        <w:tc>
          <w:tcPr>
            <w:tcW w:w="1571" w:type="dxa"/>
            <w:vMerge/>
            <w:tcBorders>
              <w:bottom w:val="single" w:sz="6" w:space="0" w:color="000000"/>
            </w:tcBorders>
          </w:tcPr>
          <w:p w:rsidR="007E76E1" w:rsidRPr="00CD7438" w:rsidRDefault="007E76E1" w:rsidP="007E76E1">
            <w:pPr>
              <w:ind w:firstLine="0"/>
              <w:jc w:val="center"/>
              <w:rPr>
                <w:sz w:val="18"/>
                <w:szCs w:val="18"/>
                <w:lang w:val="en-GB"/>
              </w:rPr>
            </w:pPr>
          </w:p>
        </w:tc>
        <w:tc>
          <w:tcPr>
            <w:tcW w:w="1571" w:type="dxa"/>
            <w:tcBorders>
              <w:top w:val="single" w:sz="6"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BLEU</w:t>
            </w:r>
          </w:p>
        </w:tc>
        <w:tc>
          <w:tcPr>
            <w:tcW w:w="1571" w:type="dxa"/>
            <w:tcBorders>
              <w:top w:val="single" w:sz="6" w:space="0" w:color="000000"/>
              <w:bottom w:val="single" w:sz="6" w:space="0" w:color="000000"/>
            </w:tcBorders>
          </w:tcPr>
          <w:p w:rsidR="007E76E1" w:rsidRPr="00CD7438" w:rsidRDefault="007E76E1" w:rsidP="007E76E1">
            <w:pPr>
              <w:ind w:firstLine="0"/>
              <w:jc w:val="center"/>
              <w:rPr>
                <w:sz w:val="18"/>
                <w:szCs w:val="18"/>
                <w:lang w:val="en-GB"/>
              </w:rPr>
            </w:pPr>
            <w:r w:rsidRPr="00CD7438">
              <w:rPr>
                <w:sz w:val="18"/>
                <w:szCs w:val="18"/>
                <w:lang w:val="en-GB"/>
              </w:rPr>
              <w:t>p-</w:t>
            </w:r>
            <w:proofErr w:type="spellStart"/>
            <w:r w:rsidRPr="00CD7438">
              <w:rPr>
                <w:sz w:val="18"/>
                <w:szCs w:val="18"/>
                <w:lang w:val="en-GB"/>
              </w:rPr>
              <w:t>val</w:t>
            </w:r>
            <w:proofErr w:type="spellEnd"/>
            <w:r w:rsidRPr="00CD7438">
              <w:rPr>
                <w:sz w:val="18"/>
                <w:szCs w:val="18"/>
                <w:lang w:val="en-GB"/>
              </w:rPr>
              <w:t xml:space="preserve"> vs BPE</w:t>
            </w:r>
          </w:p>
        </w:tc>
      </w:tr>
      <w:tr w:rsidR="007E76E1" w:rsidRPr="00CD7438" w:rsidTr="007E76E1">
        <w:trPr>
          <w:trHeight w:val="284"/>
          <w:jc w:val="center"/>
        </w:trPr>
        <w:tc>
          <w:tcPr>
            <w:tcW w:w="784" w:type="dxa"/>
          </w:tcPr>
          <w:p w:rsidR="007E76E1" w:rsidRPr="00CD7438" w:rsidRDefault="007E76E1" w:rsidP="00DC0216">
            <w:pPr>
              <w:ind w:firstLine="0"/>
              <w:jc w:val="center"/>
              <w:rPr>
                <w:sz w:val="18"/>
                <w:szCs w:val="18"/>
                <w:lang w:val="en-GB"/>
              </w:rPr>
            </w:pPr>
            <w:proofErr w:type="spellStart"/>
            <w:r w:rsidRPr="00CD7438">
              <w:rPr>
                <w:sz w:val="18"/>
                <w:szCs w:val="18"/>
                <w:lang w:val="en-GB"/>
              </w:rPr>
              <w:t>en</w:t>
            </w:r>
            <w:proofErr w:type="spellEnd"/>
            <w:r w:rsidRPr="00CD7438">
              <w:rPr>
                <w:sz w:val="18"/>
                <w:szCs w:val="18"/>
                <w:lang w:val="en-GB"/>
              </w:rPr>
              <w:t>-lv</w:t>
            </w:r>
          </w:p>
        </w:tc>
        <w:tc>
          <w:tcPr>
            <w:tcW w:w="1571" w:type="dxa"/>
          </w:tcPr>
          <w:p w:rsidR="007E76E1" w:rsidRPr="00CD7438" w:rsidRDefault="007E76E1" w:rsidP="007E76E1">
            <w:pPr>
              <w:ind w:firstLine="0"/>
              <w:jc w:val="center"/>
              <w:rPr>
                <w:sz w:val="18"/>
                <w:szCs w:val="18"/>
                <w:lang w:val="en-GB"/>
              </w:rPr>
            </w:pPr>
            <w:r w:rsidRPr="00CD7438">
              <w:rPr>
                <w:sz w:val="18"/>
                <w:szCs w:val="18"/>
                <w:lang w:val="en-GB"/>
              </w:rPr>
              <w:t>19.13</w:t>
            </w:r>
          </w:p>
        </w:tc>
        <w:tc>
          <w:tcPr>
            <w:tcW w:w="1571" w:type="dxa"/>
          </w:tcPr>
          <w:p w:rsidR="007E76E1" w:rsidRPr="00CD7438" w:rsidRDefault="007E76E1" w:rsidP="007E76E1">
            <w:pPr>
              <w:ind w:firstLine="0"/>
              <w:jc w:val="center"/>
              <w:rPr>
                <w:b/>
                <w:sz w:val="18"/>
                <w:szCs w:val="18"/>
                <w:lang w:val="en-GB"/>
              </w:rPr>
            </w:pPr>
            <w:r w:rsidRPr="00CD7438">
              <w:rPr>
                <w:b/>
                <w:sz w:val="18"/>
                <w:szCs w:val="18"/>
                <w:lang w:val="en-GB"/>
              </w:rPr>
              <w:t>19.55</w:t>
            </w:r>
          </w:p>
        </w:tc>
        <w:tc>
          <w:tcPr>
            <w:tcW w:w="1571" w:type="dxa"/>
          </w:tcPr>
          <w:p w:rsidR="007E76E1" w:rsidRPr="00CD7438" w:rsidRDefault="007E76E1" w:rsidP="007E76E1">
            <w:pPr>
              <w:ind w:firstLine="0"/>
              <w:jc w:val="center"/>
              <w:rPr>
                <w:sz w:val="18"/>
                <w:szCs w:val="18"/>
                <w:lang w:val="en-GB"/>
              </w:rPr>
            </w:pPr>
            <w:r w:rsidRPr="00CD7438">
              <w:rPr>
                <w:sz w:val="18"/>
                <w:szCs w:val="18"/>
                <w:lang w:val="en-GB"/>
              </w:rPr>
              <w:t>0.06</w:t>
            </w:r>
          </w:p>
        </w:tc>
      </w:tr>
      <w:tr w:rsidR="007E76E1" w:rsidRPr="00CD7438" w:rsidTr="007E76E1">
        <w:trPr>
          <w:trHeight w:val="284"/>
          <w:jc w:val="center"/>
        </w:trPr>
        <w:tc>
          <w:tcPr>
            <w:tcW w:w="784" w:type="dxa"/>
            <w:tcBorders>
              <w:bottom w:val="single" w:sz="12" w:space="0" w:color="000000"/>
            </w:tcBorders>
          </w:tcPr>
          <w:p w:rsidR="007E76E1" w:rsidRPr="00CD7438" w:rsidRDefault="007E76E1" w:rsidP="00DC0216">
            <w:pPr>
              <w:ind w:firstLine="0"/>
              <w:jc w:val="center"/>
              <w:rPr>
                <w:sz w:val="18"/>
                <w:szCs w:val="18"/>
                <w:lang w:val="en-GB"/>
              </w:rPr>
            </w:pPr>
            <w:r w:rsidRPr="00CD7438">
              <w:rPr>
                <w:sz w:val="18"/>
                <w:szCs w:val="18"/>
                <w:lang w:val="en-GB"/>
              </w:rPr>
              <w:t>lv-</w:t>
            </w:r>
            <w:proofErr w:type="spellStart"/>
            <w:r w:rsidRPr="00CD7438">
              <w:rPr>
                <w:sz w:val="18"/>
                <w:szCs w:val="18"/>
                <w:lang w:val="en-GB"/>
              </w:rPr>
              <w:t>en</w:t>
            </w:r>
            <w:proofErr w:type="spellEnd"/>
          </w:p>
        </w:tc>
        <w:tc>
          <w:tcPr>
            <w:tcW w:w="1571"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20.90</w:t>
            </w:r>
          </w:p>
        </w:tc>
        <w:tc>
          <w:tcPr>
            <w:tcW w:w="1571" w:type="dxa"/>
            <w:tcBorders>
              <w:bottom w:val="single" w:sz="12" w:space="0" w:color="000000"/>
            </w:tcBorders>
          </w:tcPr>
          <w:p w:rsidR="007E76E1" w:rsidRPr="00CD7438" w:rsidRDefault="007E76E1" w:rsidP="007E76E1">
            <w:pPr>
              <w:ind w:firstLine="0"/>
              <w:jc w:val="center"/>
              <w:rPr>
                <w:b/>
                <w:sz w:val="18"/>
                <w:szCs w:val="18"/>
                <w:lang w:val="en-GB"/>
              </w:rPr>
            </w:pPr>
            <w:r w:rsidRPr="00CD7438">
              <w:rPr>
                <w:b/>
                <w:sz w:val="18"/>
                <w:szCs w:val="18"/>
                <w:lang w:val="en-GB"/>
              </w:rPr>
              <w:t>21.46</w:t>
            </w:r>
          </w:p>
        </w:tc>
        <w:tc>
          <w:tcPr>
            <w:tcW w:w="1571" w:type="dxa"/>
            <w:tcBorders>
              <w:bottom w:val="single" w:sz="12" w:space="0" w:color="000000"/>
            </w:tcBorders>
          </w:tcPr>
          <w:p w:rsidR="007E76E1" w:rsidRPr="00CD7438" w:rsidRDefault="007E76E1" w:rsidP="007E76E1">
            <w:pPr>
              <w:ind w:firstLine="0"/>
              <w:jc w:val="center"/>
              <w:rPr>
                <w:sz w:val="18"/>
                <w:szCs w:val="18"/>
                <w:lang w:val="en-GB"/>
              </w:rPr>
            </w:pPr>
            <w:r w:rsidRPr="00CD7438">
              <w:rPr>
                <w:sz w:val="18"/>
                <w:szCs w:val="18"/>
                <w:lang w:val="en-GB"/>
              </w:rPr>
              <w:t>0.01</w:t>
            </w:r>
          </w:p>
        </w:tc>
      </w:tr>
    </w:tbl>
    <w:p w:rsidR="00126D83" w:rsidRPr="00CD7438" w:rsidRDefault="00126D83" w:rsidP="00126D83">
      <w:pPr>
        <w:pStyle w:val="p1a"/>
        <w:rPr>
          <w:lang w:val="en-GB"/>
        </w:rPr>
      </w:pPr>
    </w:p>
    <w:p w:rsidR="00126D83" w:rsidRDefault="00126D83" w:rsidP="00126D83">
      <w:pPr>
        <w:rPr>
          <w:lang w:val="en-GB"/>
        </w:rPr>
      </w:pPr>
      <w:r w:rsidRPr="00CD7438">
        <w:rPr>
          <w:lang w:val="en-GB"/>
        </w:rPr>
        <w:t xml:space="preserve">Note that the baseline scores that we obtained using ConvS2S were 3-4 BLEU points higher than the corresponding scores obtained using </w:t>
      </w:r>
      <w:proofErr w:type="spellStart"/>
      <w:r w:rsidRPr="00CD7438">
        <w:rPr>
          <w:lang w:val="en-GB"/>
        </w:rPr>
        <w:t>Nematus</w:t>
      </w:r>
      <w:proofErr w:type="spellEnd"/>
      <w:r w:rsidRPr="00CD7438">
        <w:rPr>
          <w:lang w:val="en-GB"/>
        </w:rPr>
        <w:t xml:space="preserve"> with the same datasets. We conjecture that this might be to a large extent because we were using a relatively basic (shallow) configuration of </w:t>
      </w:r>
      <w:proofErr w:type="spellStart"/>
      <w:r w:rsidRPr="00CD7438">
        <w:rPr>
          <w:lang w:val="en-GB"/>
        </w:rPr>
        <w:t>Nematus</w:t>
      </w:r>
      <w:proofErr w:type="spellEnd"/>
      <w:r w:rsidRPr="00CD7438">
        <w:rPr>
          <w:lang w:val="en-GB"/>
        </w:rPr>
        <w:t xml:space="preserve">, with less </w:t>
      </w:r>
      <w:proofErr w:type="spellStart"/>
      <w:r w:rsidRPr="00CD7438">
        <w:rPr>
          <w:lang w:val="en-GB"/>
        </w:rPr>
        <w:t>modeling</w:t>
      </w:r>
      <w:proofErr w:type="spellEnd"/>
      <w:r w:rsidRPr="00CD7438">
        <w:rPr>
          <w:lang w:val="en-GB"/>
        </w:rPr>
        <w:t xml:space="preserve"> capacity than the large and deep default configuration we chose for ConvS2S. To test this conjecture </w:t>
      </w:r>
      <w:r w:rsidRPr="00CD7438">
        <w:rPr>
          <w:rFonts w:ascii="Ebrima" w:hAnsi="Ebrima"/>
          <w:lang w:val="en-GB"/>
        </w:rPr>
        <w:t>–</w:t>
      </w:r>
      <w:r w:rsidRPr="00CD7438">
        <w:rPr>
          <w:lang w:val="en-GB"/>
        </w:rPr>
        <w:t xml:space="preserve"> and the possibility that deeper networks might be better able to make use of more sophisticated sub-word segmentation schemes (as suggested by the bigger boost from PRPE that we saw with ConvS2S vs. </w:t>
      </w:r>
      <w:proofErr w:type="spellStart"/>
      <w:r w:rsidRPr="00CD7438">
        <w:rPr>
          <w:lang w:val="en-GB"/>
        </w:rPr>
        <w:t>Nematus</w:t>
      </w:r>
      <w:proofErr w:type="spellEnd"/>
      <w:r w:rsidRPr="00CD7438">
        <w:rPr>
          <w:lang w:val="en-GB"/>
        </w:rPr>
        <w:t xml:space="preserve">) – we ran a few additional experiments using a configuration for </w:t>
      </w:r>
      <w:proofErr w:type="spellStart"/>
      <w:r w:rsidRPr="00CD7438">
        <w:rPr>
          <w:lang w:val="en-GB"/>
        </w:rPr>
        <w:t>Nematus</w:t>
      </w:r>
      <w:proofErr w:type="spellEnd"/>
      <w:r w:rsidRPr="00CD7438">
        <w:rPr>
          <w:lang w:val="en-GB"/>
        </w:rPr>
        <w:t xml:space="preserve"> based on training scripts provided by Edinburgh University</w:t>
      </w:r>
      <w:r w:rsidRPr="00CD7438">
        <w:rPr>
          <w:rStyle w:val="FootnoteReference"/>
          <w:lang w:val="en-GB"/>
        </w:rPr>
        <w:footnoteReference w:id="12"/>
      </w:r>
      <w:r w:rsidRPr="00CD7438">
        <w:rPr>
          <w:lang w:val="en-GB"/>
        </w:rPr>
        <w:t xml:space="preserve"> [16], which make use of </w:t>
      </w:r>
      <w:del w:id="587" w:author="Microsoft Office User" w:date="2018-10-21T07:29:00Z">
        <w:r w:rsidRPr="00CD7438" w:rsidDel="005F2A69">
          <w:rPr>
            <w:lang w:val="en-GB"/>
          </w:rPr>
          <w:delText xml:space="preserve">some </w:delText>
        </w:r>
      </w:del>
      <w:proofErr w:type="spellStart"/>
      <w:r w:rsidRPr="00CD7438">
        <w:rPr>
          <w:lang w:val="en-GB"/>
        </w:rPr>
        <w:t>Nematus</w:t>
      </w:r>
      <w:proofErr w:type="spellEnd"/>
      <w:r w:rsidRPr="00CD7438">
        <w:rPr>
          <w:lang w:val="en-GB"/>
        </w:rPr>
        <w:t xml:space="preserve"> features that allow for </w:t>
      </w:r>
      <w:del w:id="588" w:author="Microsoft Office User" w:date="2018-10-21T07:30:00Z">
        <w:r w:rsidRPr="00CD7438" w:rsidDel="00A97AB0">
          <w:rPr>
            <w:lang w:val="en-GB"/>
          </w:rPr>
          <w:delText xml:space="preserve">using </w:delText>
        </w:r>
      </w:del>
      <w:r w:rsidRPr="00CD7438">
        <w:rPr>
          <w:lang w:val="en-GB"/>
        </w:rPr>
        <w:t xml:space="preserve">deeper network configurations in its encoder and decoder [17]. Initial results (see Table 7) </w:t>
      </w:r>
      <w:r w:rsidRPr="00CD7438">
        <w:rPr>
          <w:lang w:val="en-GB"/>
        </w:rPr>
        <w:lastRenderedPageBreak/>
        <w:t>seem to confirm these conjectures, but, due to time constraints, a more systematic exploration will have to await future work.</w:t>
      </w:r>
    </w:p>
    <w:p w:rsidR="007972F8" w:rsidRPr="0022576A" w:rsidRDefault="009D4C20" w:rsidP="00126D83">
      <w:pPr>
        <w:rPr>
          <w:highlight w:val="yellow"/>
          <w:lang w:val="en-GB"/>
        </w:rPr>
      </w:pPr>
      <w:ins w:id="589" w:author="Microsoft Office User" w:date="2018-10-21T07:26:00Z">
        <w:r>
          <w:rPr>
            <w:highlight w:val="yellow"/>
            <w:lang w:val="en-GB"/>
          </w:rPr>
          <w:t>E</w:t>
        </w:r>
      </w:ins>
      <w:del w:id="590" w:author="Microsoft Office User" w:date="2018-10-21T07:26:00Z">
        <w:r w:rsidR="007972F8" w:rsidRPr="0022576A" w:rsidDel="009D4C20">
          <w:rPr>
            <w:highlight w:val="yellow"/>
            <w:lang w:val="en-GB"/>
          </w:rPr>
          <w:delText>As e</w:delText>
        </w:r>
      </w:del>
      <w:r w:rsidR="007972F8" w:rsidRPr="0022576A">
        <w:rPr>
          <w:highlight w:val="yellow"/>
          <w:lang w:val="en-GB"/>
        </w:rPr>
        <w:t>xperiments on text segmentation with named-entity</w:t>
      </w:r>
      <w:ins w:id="591" w:author="Microsoft Office User" w:date="2018-10-21T07:26:00Z">
        <w:r>
          <w:rPr>
            <w:highlight w:val="yellow"/>
            <w:lang w:val="en-GB"/>
          </w:rPr>
          <w:t>-specific</w:t>
        </w:r>
      </w:ins>
      <w:r w:rsidR="007972F8" w:rsidRPr="0022576A">
        <w:rPr>
          <w:highlight w:val="yellow"/>
          <w:lang w:val="en-GB"/>
        </w:rPr>
        <w:t xml:space="preserve"> processing were started later, and they strongly depend on named-entity recognition capability (which lies beyond the scope of this research)</w:t>
      </w:r>
      <w:ins w:id="592" w:author="Microsoft Office User" w:date="2018-10-21T07:21:00Z">
        <w:r w:rsidR="008F2218">
          <w:rPr>
            <w:highlight w:val="yellow"/>
            <w:lang w:val="en-GB"/>
          </w:rPr>
          <w:t xml:space="preserve">. </w:t>
        </w:r>
      </w:ins>
      <w:ins w:id="593" w:author="Microsoft Office User" w:date="2018-10-21T07:22:00Z">
        <w:r w:rsidR="008F2218">
          <w:rPr>
            <w:highlight w:val="yellow"/>
            <w:lang w:val="en-GB"/>
          </w:rPr>
          <w:t>At th</w:t>
        </w:r>
      </w:ins>
      <w:ins w:id="594" w:author="Microsoft Office User" w:date="2018-10-21T07:23:00Z">
        <w:r w:rsidR="008F2218">
          <w:rPr>
            <w:highlight w:val="yellow"/>
            <w:lang w:val="en-GB"/>
          </w:rPr>
          <w:t>is point in time</w:t>
        </w:r>
      </w:ins>
      <w:ins w:id="595" w:author="Microsoft Office User" w:date="2018-10-21T07:21:00Z">
        <w:r w:rsidR="008F2218">
          <w:rPr>
            <w:highlight w:val="yellow"/>
            <w:lang w:val="en-GB"/>
          </w:rPr>
          <w:t xml:space="preserve"> </w:t>
        </w:r>
      </w:ins>
      <w:del w:id="596" w:author="Microsoft Office User" w:date="2018-10-21T07:21:00Z">
        <w:r w:rsidR="007972F8" w:rsidRPr="0022576A" w:rsidDel="008F2218">
          <w:rPr>
            <w:highlight w:val="yellow"/>
            <w:lang w:val="en-GB"/>
          </w:rPr>
          <w:delText xml:space="preserve">, </w:delText>
        </w:r>
      </w:del>
      <w:r w:rsidR="007972F8" w:rsidRPr="0022576A">
        <w:rPr>
          <w:highlight w:val="yellow"/>
          <w:lang w:val="en-GB"/>
        </w:rPr>
        <w:t xml:space="preserve">we have obtained </w:t>
      </w:r>
      <w:ins w:id="597" w:author="Microsoft Office User" w:date="2018-10-21T07:21:00Z">
        <w:r w:rsidR="008F2218">
          <w:rPr>
            <w:highlight w:val="yellow"/>
            <w:lang w:val="en-GB"/>
          </w:rPr>
          <w:t>only</w:t>
        </w:r>
      </w:ins>
      <w:del w:id="598" w:author="Microsoft Office User" w:date="2018-10-21T07:21:00Z">
        <w:r w:rsidR="007972F8" w:rsidRPr="0022576A" w:rsidDel="008F2218">
          <w:rPr>
            <w:highlight w:val="yellow"/>
            <w:lang w:val="en-GB"/>
          </w:rPr>
          <w:delText>just</w:delText>
        </w:r>
      </w:del>
      <w:r w:rsidR="007972F8" w:rsidRPr="0022576A">
        <w:rPr>
          <w:highlight w:val="yellow"/>
          <w:lang w:val="en-GB"/>
        </w:rPr>
        <w:t xml:space="preserve"> initial qualitative </w:t>
      </w:r>
      <w:r w:rsidR="00E25C75" w:rsidRPr="0022576A">
        <w:rPr>
          <w:highlight w:val="yellow"/>
          <w:lang w:val="en-GB"/>
        </w:rPr>
        <w:t>results</w:t>
      </w:r>
      <w:r w:rsidR="007972F8" w:rsidRPr="0022576A">
        <w:rPr>
          <w:highlight w:val="yellow"/>
          <w:lang w:val="en-GB"/>
        </w:rPr>
        <w:t xml:space="preserve"> </w:t>
      </w:r>
      <w:ins w:id="599" w:author="Microsoft Office User" w:date="2018-10-21T07:21:00Z">
        <w:r w:rsidR="008F2218">
          <w:rPr>
            <w:highlight w:val="yellow"/>
            <w:lang w:val="en-GB"/>
          </w:rPr>
          <w:t>for our proposed</w:t>
        </w:r>
      </w:ins>
      <w:del w:id="600" w:author="Microsoft Office User" w:date="2018-10-21T07:21:00Z">
        <w:r w:rsidR="007972F8" w:rsidRPr="0022576A" w:rsidDel="008F2218">
          <w:rPr>
            <w:highlight w:val="yellow"/>
            <w:lang w:val="en-GB"/>
          </w:rPr>
          <w:delText xml:space="preserve">of that </w:delText>
        </w:r>
      </w:del>
      <w:ins w:id="601" w:author="Microsoft Office User" w:date="2018-10-21T07:21:00Z">
        <w:r w:rsidR="008F2218" w:rsidRPr="0022576A">
          <w:rPr>
            <w:highlight w:val="yellow"/>
            <w:lang w:val="en-GB"/>
          </w:rPr>
          <w:t xml:space="preserve"> </w:t>
        </w:r>
      </w:ins>
      <w:r w:rsidR="007972F8" w:rsidRPr="0022576A">
        <w:rPr>
          <w:highlight w:val="yellow"/>
          <w:lang w:val="en-GB"/>
        </w:rPr>
        <w:t>approach (see Table 7a)</w:t>
      </w:r>
      <w:ins w:id="602" w:author="Microsoft Office User" w:date="2018-10-21T07:21:00Z">
        <w:r w:rsidR="008F2218">
          <w:rPr>
            <w:highlight w:val="yellow"/>
            <w:lang w:val="en-GB"/>
          </w:rPr>
          <w:t>,</w:t>
        </w:r>
      </w:ins>
      <w:r w:rsidR="007972F8" w:rsidRPr="0022576A">
        <w:rPr>
          <w:highlight w:val="yellow"/>
          <w:lang w:val="en-GB"/>
        </w:rPr>
        <w:t xml:space="preserve"> which </w:t>
      </w:r>
      <w:ins w:id="603" w:author="Microsoft Office User" w:date="2018-10-21T07:51:00Z">
        <w:r w:rsidR="003D1FD8">
          <w:rPr>
            <w:highlight w:val="yellow"/>
            <w:lang w:val="en-GB"/>
          </w:rPr>
          <w:t>show</w:t>
        </w:r>
      </w:ins>
      <w:del w:id="604" w:author="Microsoft Office User" w:date="2018-10-21T07:51:00Z">
        <w:r w:rsidR="007972F8" w:rsidRPr="0022576A" w:rsidDel="003D1FD8">
          <w:rPr>
            <w:highlight w:val="yellow"/>
            <w:lang w:val="en-GB"/>
          </w:rPr>
          <w:delText>show</w:delText>
        </w:r>
      </w:del>
      <w:r w:rsidR="007972F8" w:rsidRPr="0022576A">
        <w:rPr>
          <w:highlight w:val="yellow"/>
          <w:lang w:val="en-GB"/>
        </w:rPr>
        <w:t xml:space="preserve"> </w:t>
      </w:r>
      <w:del w:id="605" w:author="Microsoft Office User" w:date="2018-10-21T07:33:00Z">
        <w:r w:rsidR="007972F8" w:rsidRPr="0022576A" w:rsidDel="00345C24">
          <w:rPr>
            <w:highlight w:val="yellow"/>
            <w:lang w:val="en-GB"/>
          </w:rPr>
          <w:delText>it to be promising</w:delText>
        </w:r>
      </w:del>
      <w:ins w:id="606" w:author="Microsoft Office User" w:date="2018-10-21T07:33:00Z">
        <w:r w:rsidR="00345C24">
          <w:rPr>
            <w:highlight w:val="yellow"/>
            <w:lang w:val="en-GB"/>
          </w:rPr>
          <w:t>promise,</w:t>
        </w:r>
      </w:ins>
      <w:r w:rsidR="007972F8" w:rsidRPr="0022576A">
        <w:rPr>
          <w:highlight w:val="yellow"/>
          <w:lang w:val="en-GB"/>
        </w:rPr>
        <w:t xml:space="preserve"> but with some technical issues </w:t>
      </w:r>
      <w:ins w:id="607" w:author="Microsoft Office User" w:date="2018-10-21T07:34:00Z">
        <w:r w:rsidR="00345C24">
          <w:rPr>
            <w:highlight w:val="yellow"/>
            <w:lang w:val="en-GB"/>
          </w:rPr>
          <w:t xml:space="preserve">that </w:t>
        </w:r>
      </w:ins>
      <w:ins w:id="608" w:author="Microsoft Office User" w:date="2018-10-21T07:51:00Z">
        <w:r w:rsidR="003D1FD8">
          <w:rPr>
            <w:highlight w:val="yellow"/>
            <w:lang w:val="en-GB"/>
          </w:rPr>
          <w:t xml:space="preserve">still </w:t>
        </w:r>
      </w:ins>
      <w:del w:id="609" w:author="Microsoft Office User" w:date="2018-10-21T07:34:00Z">
        <w:r w:rsidR="007972F8" w:rsidRPr="0022576A" w:rsidDel="00345C24">
          <w:rPr>
            <w:highlight w:val="yellow"/>
            <w:lang w:val="en-GB"/>
          </w:rPr>
          <w:delText xml:space="preserve">to </w:delText>
        </w:r>
      </w:del>
      <w:ins w:id="610" w:author="Microsoft Office User" w:date="2018-10-21T07:34:00Z">
        <w:r w:rsidR="00345C24">
          <w:rPr>
            <w:highlight w:val="yellow"/>
            <w:lang w:val="en-GB"/>
          </w:rPr>
          <w:t xml:space="preserve">need to </w:t>
        </w:r>
      </w:ins>
      <w:r w:rsidR="007972F8" w:rsidRPr="0022576A">
        <w:rPr>
          <w:highlight w:val="yellow"/>
          <w:lang w:val="en-GB"/>
        </w:rPr>
        <w:t xml:space="preserve">be </w:t>
      </w:r>
      <w:ins w:id="611" w:author="Microsoft Office User" w:date="2018-10-21T07:51:00Z">
        <w:r w:rsidR="003D1FD8">
          <w:rPr>
            <w:highlight w:val="yellow"/>
            <w:lang w:val="en-GB"/>
          </w:rPr>
          <w:t>addressed</w:t>
        </w:r>
      </w:ins>
      <w:del w:id="612" w:author="Microsoft Office User" w:date="2018-10-21T07:51:00Z">
        <w:r w:rsidR="007972F8" w:rsidRPr="0022576A" w:rsidDel="003D1FD8">
          <w:rPr>
            <w:highlight w:val="yellow"/>
            <w:lang w:val="en-GB"/>
          </w:rPr>
          <w:delText>solved first</w:delText>
        </w:r>
      </w:del>
      <w:r w:rsidR="007972F8" w:rsidRPr="0022576A">
        <w:rPr>
          <w:highlight w:val="yellow"/>
          <w:lang w:val="en-GB"/>
        </w:rPr>
        <w:t>.</w:t>
      </w:r>
      <w:ins w:id="613" w:author="Microsoft Office User" w:date="2018-10-21T07:21:00Z">
        <w:r w:rsidR="008F2218">
          <w:rPr>
            <w:highlight w:val="yellow"/>
            <w:lang w:val="en-GB"/>
          </w:rPr>
          <w:t xml:space="preserve"> </w:t>
        </w:r>
      </w:ins>
      <w:ins w:id="614" w:author="Microsoft Office User" w:date="2018-10-21T07:23:00Z">
        <w:r w:rsidR="008F2218">
          <w:rPr>
            <w:highlight w:val="yellow"/>
            <w:lang w:val="en-GB"/>
          </w:rPr>
          <w:t>D</w:t>
        </w:r>
      </w:ins>
      <w:ins w:id="615" w:author="Microsoft Office User" w:date="2018-10-21T07:22:00Z">
        <w:r w:rsidR="008F2218">
          <w:rPr>
            <w:highlight w:val="yellow"/>
            <w:lang w:val="en-GB"/>
          </w:rPr>
          <w:t xml:space="preserve">ue to </w:t>
        </w:r>
      </w:ins>
      <w:ins w:id="616" w:author="Microsoft Office User" w:date="2018-10-21T07:25:00Z">
        <w:r>
          <w:rPr>
            <w:highlight w:val="yellow"/>
            <w:lang w:val="en-GB"/>
          </w:rPr>
          <w:t>limited</w:t>
        </w:r>
      </w:ins>
      <w:ins w:id="617" w:author="Microsoft Office User" w:date="2018-10-21T07:21:00Z">
        <w:r w:rsidR="008F2218">
          <w:rPr>
            <w:highlight w:val="yellow"/>
            <w:lang w:val="en-GB"/>
          </w:rPr>
          <w:t xml:space="preserve"> time and compute resour</w:t>
        </w:r>
      </w:ins>
      <w:ins w:id="618" w:author="Microsoft Office User" w:date="2018-10-21T07:22:00Z">
        <w:r w:rsidR="008F2218">
          <w:rPr>
            <w:highlight w:val="yellow"/>
            <w:lang w:val="en-GB"/>
          </w:rPr>
          <w:t xml:space="preserve">ces, we have </w:t>
        </w:r>
      </w:ins>
      <w:ins w:id="619" w:author="Microsoft Office User" w:date="2018-10-21T07:23:00Z">
        <w:r w:rsidR="008F2218">
          <w:rPr>
            <w:highlight w:val="yellow"/>
            <w:lang w:val="en-GB"/>
          </w:rPr>
          <w:t xml:space="preserve">so far </w:t>
        </w:r>
      </w:ins>
      <w:ins w:id="620" w:author="Microsoft Office User" w:date="2018-10-21T07:22:00Z">
        <w:r w:rsidR="008F2218">
          <w:rPr>
            <w:highlight w:val="yellow"/>
            <w:lang w:val="en-GB"/>
          </w:rPr>
          <w:t xml:space="preserve">carried out </w:t>
        </w:r>
      </w:ins>
      <w:ins w:id="621" w:author="Microsoft Office User" w:date="2018-10-21T07:51:00Z">
        <w:r w:rsidR="003D1FD8">
          <w:rPr>
            <w:highlight w:val="yellow"/>
            <w:lang w:val="en-GB"/>
          </w:rPr>
          <w:t xml:space="preserve">such </w:t>
        </w:r>
      </w:ins>
      <w:ins w:id="622" w:author="Microsoft Office User" w:date="2018-10-21T07:22:00Z">
        <w:r w:rsidR="008F2218">
          <w:rPr>
            <w:highlight w:val="yellow"/>
            <w:lang w:val="en-GB"/>
          </w:rPr>
          <w:t xml:space="preserve">experiments only with </w:t>
        </w:r>
      </w:ins>
      <w:ins w:id="623" w:author="Microsoft Office User" w:date="2018-10-21T07:23:00Z">
        <w:r w:rsidR="008F2218">
          <w:rPr>
            <w:highlight w:val="yellow"/>
            <w:lang w:val="en-GB"/>
          </w:rPr>
          <w:t>the</w:t>
        </w:r>
      </w:ins>
      <w:ins w:id="624" w:author="Microsoft Office User" w:date="2018-10-21T07:24:00Z">
        <w:r w:rsidR="008F2218">
          <w:rPr>
            <w:highlight w:val="yellow"/>
            <w:lang w:val="en-GB"/>
          </w:rPr>
          <w:t xml:space="preserve"> “shallow” base configuration of </w:t>
        </w:r>
      </w:ins>
      <w:proofErr w:type="spellStart"/>
      <w:ins w:id="625" w:author="Microsoft Office User" w:date="2018-10-21T07:22:00Z">
        <w:r w:rsidR="008F2218">
          <w:rPr>
            <w:highlight w:val="yellow"/>
            <w:lang w:val="en-GB"/>
          </w:rPr>
          <w:t>Nematus</w:t>
        </w:r>
      </w:ins>
      <w:proofErr w:type="spellEnd"/>
      <w:ins w:id="626" w:author="Microsoft Office User" w:date="2018-10-21T07:24:00Z">
        <w:r w:rsidR="008F2218">
          <w:rPr>
            <w:highlight w:val="yellow"/>
            <w:lang w:val="en-GB"/>
          </w:rPr>
          <w:t xml:space="preserve">, and not yet with ConvS2S or the more powerful </w:t>
        </w:r>
      </w:ins>
      <w:ins w:id="627" w:author="Microsoft Office User" w:date="2018-10-21T07:31:00Z">
        <w:r w:rsidR="007A6DF1">
          <w:rPr>
            <w:highlight w:val="yellow"/>
            <w:lang w:val="en-GB"/>
          </w:rPr>
          <w:t>(</w:t>
        </w:r>
      </w:ins>
      <w:ins w:id="628" w:author="Microsoft Office User" w:date="2018-10-21T07:24:00Z">
        <w:r w:rsidR="008F2218">
          <w:rPr>
            <w:highlight w:val="yellow"/>
            <w:lang w:val="en-GB"/>
          </w:rPr>
          <w:t xml:space="preserve">but slower) “deep” </w:t>
        </w:r>
      </w:ins>
      <w:proofErr w:type="spellStart"/>
      <w:ins w:id="629" w:author="Microsoft Office User" w:date="2018-10-21T07:25:00Z">
        <w:r>
          <w:rPr>
            <w:highlight w:val="yellow"/>
            <w:lang w:val="en-GB"/>
          </w:rPr>
          <w:t>Nematus</w:t>
        </w:r>
        <w:proofErr w:type="spellEnd"/>
        <w:r>
          <w:rPr>
            <w:highlight w:val="yellow"/>
            <w:lang w:val="en-GB"/>
          </w:rPr>
          <w:t xml:space="preserve"> configuration.</w:t>
        </w:r>
      </w:ins>
    </w:p>
    <w:p w:rsidR="00E25C75" w:rsidRPr="0022576A" w:rsidRDefault="00E25C75" w:rsidP="00E25C75">
      <w:pPr>
        <w:rPr>
          <w:highlight w:val="yellow"/>
          <w:lang w:val="en-GB"/>
        </w:rPr>
      </w:pPr>
    </w:p>
    <w:p w:rsidR="00E25C75" w:rsidRPr="0022576A" w:rsidRDefault="00E25C75" w:rsidP="00E25C75">
      <w:pPr>
        <w:pStyle w:val="Table"/>
        <w:rPr>
          <w:highlight w:val="yellow"/>
          <w:lang w:val="en-GB"/>
        </w:rPr>
      </w:pPr>
      <w:r w:rsidRPr="0022576A">
        <w:rPr>
          <w:b/>
          <w:highlight w:val="yellow"/>
          <w:lang w:val="en-GB"/>
        </w:rPr>
        <w:t>Table 7a.</w:t>
      </w:r>
      <w:r w:rsidRPr="0022576A">
        <w:rPr>
          <w:highlight w:val="yellow"/>
          <w:lang w:val="en-GB"/>
        </w:rPr>
        <w:t xml:space="preserve"> </w:t>
      </w:r>
      <w:r w:rsidR="005B534A" w:rsidRPr="0022576A">
        <w:rPr>
          <w:highlight w:val="yellow"/>
          <w:lang w:val="en-GB"/>
        </w:rPr>
        <w:t>Selected e</w:t>
      </w:r>
      <w:r w:rsidRPr="0022576A">
        <w:rPr>
          <w:highlight w:val="yellow"/>
          <w:lang w:val="en-GB"/>
        </w:rPr>
        <w:t>xamples of machine translation</w:t>
      </w:r>
      <w:ins w:id="630" w:author="Microsoft Office User" w:date="2018-10-21T07:27:00Z">
        <w:r w:rsidR="009841E4">
          <w:rPr>
            <w:highlight w:val="yellow"/>
            <w:lang w:val="en-GB"/>
          </w:rPr>
          <w:t>s from Latvian</w:t>
        </w:r>
      </w:ins>
      <w:r w:rsidRPr="0022576A">
        <w:rPr>
          <w:highlight w:val="yellow"/>
          <w:lang w:val="en-GB"/>
        </w:rPr>
        <w:t xml:space="preserve"> to English to illustrate </w:t>
      </w:r>
      <w:ins w:id="631" w:author="Microsoft Office User" w:date="2018-10-21T07:28:00Z">
        <w:r w:rsidR="009841E4">
          <w:rPr>
            <w:highlight w:val="yellow"/>
            <w:lang w:val="en-GB"/>
          </w:rPr>
          <w:t>the difference in output produced when using named-enti</w:t>
        </w:r>
      </w:ins>
      <w:ins w:id="632" w:author="Microsoft Office User" w:date="2018-10-21T07:29:00Z">
        <w:r w:rsidR="009841E4">
          <w:rPr>
            <w:highlight w:val="yellow"/>
            <w:lang w:val="en-GB"/>
          </w:rPr>
          <w:t>t</w:t>
        </w:r>
      </w:ins>
      <w:ins w:id="633" w:author="Microsoft Office User" w:date="2018-10-21T07:28:00Z">
        <w:r w:rsidR="009841E4">
          <w:rPr>
            <w:highlight w:val="yellow"/>
            <w:lang w:val="en-GB"/>
          </w:rPr>
          <w:t>y-</w:t>
        </w:r>
      </w:ins>
      <w:r w:rsidRPr="0022576A">
        <w:rPr>
          <w:highlight w:val="yellow"/>
          <w:lang w:val="en-GB"/>
        </w:rPr>
        <w:t xml:space="preserve">specific segmentation </w:t>
      </w:r>
      <w:del w:id="634" w:author="Microsoft Office User" w:date="2018-10-21T07:29:00Z">
        <w:r w:rsidRPr="0022576A" w:rsidDel="009841E4">
          <w:rPr>
            <w:highlight w:val="yellow"/>
            <w:lang w:val="en-GB"/>
          </w:rPr>
          <w:delText>for named entities</w:delText>
        </w:r>
        <w:r w:rsidR="00855EC7" w:rsidRPr="0022576A" w:rsidDel="009841E4">
          <w:rPr>
            <w:highlight w:val="yellow"/>
            <w:lang w:val="en-GB"/>
          </w:rPr>
          <w:delText xml:space="preserve"> </w:delText>
        </w:r>
      </w:del>
      <w:r w:rsidR="00855EC7" w:rsidRPr="0022576A">
        <w:rPr>
          <w:highlight w:val="yellow"/>
          <w:lang w:val="en-GB"/>
        </w:rPr>
        <w:t>(named entities highlighted)</w:t>
      </w:r>
      <w:r w:rsidRPr="0022576A">
        <w:rPr>
          <w:highlight w:val="yellow"/>
          <w:lang w:val="en-GB"/>
        </w:rPr>
        <w:t>.</w:t>
      </w:r>
    </w:p>
    <w:tbl>
      <w:tblPr>
        <w:tblW w:w="6874" w:type="dxa"/>
        <w:jc w:val="center"/>
        <w:tblLayout w:type="fixed"/>
        <w:tblCellMar>
          <w:left w:w="70" w:type="dxa"/>
          <w:right w:w="70" w:type="dxa"/>
        </w:tblCellMar>
        <w:tblLook w:val="0000" w:firstRow="0" w:lastRow="0" w:firstColumn="0" w:lastColumn="0" w:noHBand="0" w:noVBand="0"/>
      </w:tblPr>
      <w:tblGrid>
        <w:gridCol w:w="2291"/>
        <w:gridCol w:w="2291"/>
        <w:gridCol w:w="2292"/>
      </w:tblGrid>
      <w:tr w:rsidR="00E25C75" w:rsidRPr="0022576A" w:rsidTr="00E25C75">
        <w:trPr>
          <w:jc w:val="center"/>
        </w:trPr>
        <w:tc>
          <w:tcPr>
            <w:tcW w:w="2291" w:type="dxa"/>
            <w:tcBorders>
              <w:top w:val="single" w:sz="12" w:space="0" w:color="000000"/>
              <w:bottom w:val="single" w:sz="6" w:space="0" w:color="000000"/>
            </w:tcBorders>
          </w:tcPr>
          <w:p w:rsidR="00E25C75" w:rsidRPr="0022576A" w:rsidRDefault="00E25C75" w:rsidP="00E25C75">
            <w:pPr>
              <w:pStyle w:val="Table"/>
              <w:rPr>
                <w:b/>
                <w:highlight w:val="yellow"/>
                <w:lang w:val="en-GB"/>
              </w:rPr>
            </w:pPr>
            <w:r w:rsidRPr="0022576A">
              <w:rPr>
                <w:b/>
                <w:highlight w:val="yellow"/>
                <w:lang w:val="en-GB"/>
              </w:rPr>
              <w:t>Expected sentence</w:t>
            </w:r>
          </w:p>
        </w:tc>
        <w:tc>
          <w:tcPr>
            <w:tcW w:w="2291" w:type="dxa"/>
            <w:tcBorders>
              <w:top w:val="single" w:sz="12" w:space="0" w:color="000000"/>
              <w:bottom w:val="single" w:sz="6" w:space="0" w:color="000000"/>
            </w:tcBorders>
          </w:tcPr>
          <w:p w:rsidR="00E25C75" w:rsidRPr="0022576A" w:rsidRDefault="00E25C75" w:rsidP="00E25C75">
            <w:pPr>
              <w:pStyle w:val="Table"/>
              <w:rPr>
                <w:b/>
                <w:highlight w:val="yellow"/>
                <w:lang w:val="en-GB"/>
              </w:rPr>
            </w:pPr>
            <w:r w:rsidRPr="0022576A">
              <w:rPr>
                <w:b/>
                <w:highlight w:val="yellow"/>
                <w:lang w:val="en-GB"/>
              </w:rPr>
              <w:t>Sentence obtained without specific named-entity processing in segmentation</w:t>
            </w:r>
          </w:p>
        </w:tc>
        <w:tc>
          <w:tcPr>
            <w:tcW w:w="2292" w:type="dxa"/>
            <w:tcBorders>
              <w:top w:val="single" w:sz="12" w:space="0" w:color="000000"/>
              <w:bottom w:val="single" w:sz="6" w:space="0" w:color="000000"/>
            </w:tcBorders>
          </w:tcPr>
          <w:p w:rsidR="00E25C75" w:rsidRPr="0022576A" w:rsidRDefault="00E25C75" w:rsidP="00E25C75">
            <w:pPr>
              <w:pStyle w:val="Table"/>
              <w:rPr>
                <w:b/>
                <w:highlight w:val="yellow"/>
                <w:lang w:val="en-GB"/>
              </w:rPr>
            </w:pPr>
            <w:r w:rsidRPr="0022576A">
              <w:rPr>
                <w:b/>
                <w:highlight w:val="yellow"/>
                <w:lang w:val="en-GB"/>
              </w:rPr>
              <w:t>Sentence obtained with specific named-entity processing in segmentation</w:t>
            </w:r>
          </w:p>
        </w:tc>
      </w:tr>
      <w:tr w:rsidR="00E25C75" w:rsidRPr="0022576A" w:rsidTr="00E25C75">
        <w:trPr>
          <w:trHeight w:val="284"/>
          <w:jc w:val="center"/>
        </w:trPr>
        <w:tc>
          <w:tcPr>
            <w:tcW w:w="2291" w:type="dxa"/>
            <w:vAlign w:val="center"/>
          </w:tcPr>
          <w:p w:rsidR="00E25C75" w:rsidRPr="0022576A" w:rsidRDefault="00855EC7" w:rsidP="00E25C75">
            <w:pPr>
              <w:pStyle w:val="Table"/>
              <w:rPr>
                <w:szCs w:val="16"/>
                <w:highlight w:val="yellow"/>
                <w:lang w:val="en-GB"/>
              </w:rPr>
            </w:pPr>
            <w:r w:rsidRPr="0022576A">
              <w:rPr>
                <w:szCs w:val="16"/>
                <w:highlight w:val="yellow"/>
                <w:lang w:val="en-GB"/>
              </w:rPr>
              <w:t xml:space="preserve">he told </w:t>
            </w:r>
            <w:proofErr w:type="gramStart"/>
            <w:r w:rsidRPr="0022576A">
              <w:rPr>
                <w:szCs w:val="16"/>
                <w:highlight w:val="yellow"/>
                <w:lang w:val="en-GB"/>
              </w:rPr>
              <w:t>her :</w:t>
            </w:r>
            <w:proofErr w:type="gramEnd"/>
            <w:r w:rsidRPr="0022576A">
              <w:rPr>
                <w:szCs w:val="16"/>
                <w:highlight w:val="yellow"/>
                <w:lang w:val="en-GB"/>
              </w:rPr>
              <w:t xml:space="preserve"> “ </w:t>
            </w:r>
            <w:r w:rsidRPr="0022576A">
              <w:rPr>
                <w:b/>
                <w:szCs w:val="16"/>
                <w:highlight w:val="yellow"/>
                <w:lang w:val="en-GB"/>
              </w:rPr>
              <w:t>Joshua</w:t>
            </w:r>
            <w:r w:rsidRPr="0022576A">
              <w:rPr>
                <w:szCs w:val="16"/>
                <w:highlight w:val="yellow"/>
                <w:lang w:val="en-GB"/>
              </w:rPr>
              <w:t xml:space="preserve"> </w:t>
            </w:r>
            <w:proofErr w:type="spellStart"/>
            <w:r w:rsidRPr="0022576A">
              <w:rPr>
                <w:szCs w:val="16"/>
                <w:highlight w:val="yellow"/>
                <w:lang w:val="en-GB"/>
              </w:rPr>
              <w:t>isn</w:t>
            </w:r>
            <w:proofErr w:type="spellEnd"/>
            <w:r w:rsidRPr="0022576A">
              <w:rPr>
                <w:szCs w:val="16"/>
                <w:highlight w:val="yellow"/>
                <w:lang w:val="en-GB"/>
              </w:rPr>
              <w:t xml:space="preserve"> 't breathing properly , come home right away . ”</w:t>
            </w:r>
          </w:p>
        </w:tc>
        <w:tc>
          <w:tcPr>
            <w:tcW w:w="2291" w:type="dxa"/>
            <w:vAlign w:val="center"/>
          </w:tcPr>
          <w:p w:rsidR="00E25C75" w:rsidRPr="0022576A" w:rsidRDefault="00855EC7" w:rsidP="00E25C75">
            <w:pPr>
              <w:pStyle w:val="Table"/>
              <w:rPr>
                <w:szCs w:val="16"/>
                <w:highlight w:val="yellow"/>
                <w:lang w:val="en-GB"/>
              </w:rPr>
            </w:pPr>
            <w:r w:rsidRPr="0022576A">
              <w:rPr>
                <w:szCs w:val="16"/>
                <w:highlight w:val="yellow"/>
                <w:lang w:val="en-GB"/>
              </w:rPr>
              <w:t xml:space="preserve">he told her she </w:t>
            </w:r>
            <w:proofErr w:type="gramStart"/>
            <w:r w:rsidRPr="0022576A">
              <w:rPr>
                <w:szCs w:val="16"/>
                <w:highlight w:val="yellow"/>
                <w:lang w:val="en-GB"/>
              </w:rPr>
              <w:t>said :</w:t>
            </w:r>
            <w:proofErr w:type="gramEnd"/>
            <w:r w:rsidRPr="0022576A">
              <w:rPr>
                <w:szCs w:val="16"/>
                <w:highlight w:val="yellow"/>
                <w:lang w:val="en-GB"/>
              </w:rPr>
              <w:t xml:space="preserve"> “ They 're not </w:t>
            </w:r>
            <w:proofErr w:type="spellStart"/>
            <w:r w:rsidRPr="0022576A">
              <w:rPr>
                <w:szCs w:val="16"/>
                <w:highlight w:val="yellow"/>
                <w:lang w:val="en-GB"/>
              </w:rPr>
              <w:t>alarmless</w:t>
            </w:r>
            <w:proofErr w:type="spellEnd"/>
            <w:r w:rsidRPr="0022576A">
              <w:rPr>
                <w:szCs w:val="16"/>
                <w:highlight w:val="yellow"/>
                <w:lang w:val="en-GB"/>
              </w:rPr>
              <w:t xml:space="preserve"> , even come home . ”</w:t>
            </w:r>
          </w:p>
        </w:tc>
        <w:tc>
          <w:tcPr>
            <w:tcW w:w="2292" w:type="dxa"/>
            <w:vAlign w:val="center"/>
          </w:tcPr>
          <w:p w:rsidR="00E25C75" w:rsidRPr="0022576A" w:rsidRDefault="00855EC7" w:rsidP="00E25C75">
            <w:pPr>
              <w:pStyle w:val="Table"/>
              <w:rPr>
                <w:highlight w:val="yellow"/>
                <w:lang w:val="en-GB"/>
              </w:rPr>
            </w:pPr>
            <w:r w:rsidRPr="0022576A">
              <w:rPr>
                <w:highlight w:val="yellow"/>
                <w:lang w:val="en-GB"/>
              </w:rPr>
              <w:t xml:space="preserve">he told </w:t>
            </w:r>
            <w:proofErr w:type="gramStart"/>
            <w:r w:rsidRPr="0022576A">
              <w:rPr>
                <w:highlight w:val="yellow"/>
                <w:lang w:val="en-GB"/>
              </w:rPr>
              <w:t>her :</w:t>
            </w:r>
            <w:proofErr w:type="gramEnd"/>
            <w:r w:rsidRPr="0022576A">
              <w:rPr>
                <w:highlight w:val="yellow"/>
                <w:lang w:val="en-GB"/>
              </w:rPr>
              <w:t xml:space="preserve"> “ </w:t>
            </w:r>
            <w:proofErr w:type="spellStart"/>
            <w:r w:rsidRPr="0022576A">
              <w:rPr>
                <w:b/>
                <w:highlight w:val="yellow"/>
                <w:lang w:val="en-GB"/>
              </w:rPr>
              <w:t>Josha</w:t>
            </w:r>
            <w:proofErr w:type="spellEnd"/>
            <w:r w:rsidRPr="0022576A">
              <w:rPr>
                <w:highlight w:val="yellow"/>
                <w:lang w:val="en-GB"/>
              </w:rPr>
              <w:t xml:space="preserve"> don 't breathe like coming , right immediately at home . ”</w:t>
            </w:r>
          </w:p>
        </w:tc>
      </w:tr>
      <w:tr w:rsidR="00E25C75" w:rsidRPr="0022576A" w:rsidTr="00E25C75">
        <w:trPr>
          <w:trHeight w:val="284"/>
          <w:jc w:val="center"/>
        </w:trPr>
        <w:tc>
          <w:tcPr>
            <w:tcW w:w="2291" w:type="dxa"/>
            <w:vAlign w:val="center"/>
          </w:tcPr>
          <w:p w:rsidR="00E25C75" w:rsidRPr="0022576A" w:rsidRDefault="005C55C6" w:rsidP="00E25C75">
            <w:pPr>
              <w:pStyle w:val="Table"/>
              <w:rPr>
                <w:szCs w:val="16"/>
                <w:highlight w:val="yellow"/>
                <w:lang w:val="en-GB"/>
              </w:rPr>
            </w:pPr>
            <w:r w:rsidRPr="0022576A">
              <w:rPr>
                <w:szCs w:val="16"/>
                <w:highlight w:val="yellow"/>
                <w:lang w:val="en-GB"/>
              </w:rPr>
              <w:t xml:space="preserve">with regard to the fact that members are not satisfied with my </w:t>
            </w:r>
            <w:proofErr w:type="gramStart"/>
            <w:r w:rsidRPr="0022576A">
              <w:rPr>
                <w:szCs w:val="16"/>
                <w:highlight w:val="yellow"/>
                <w:lang w:val="en-GB"/>
              </w:rPr>
              <w:t>work ,</w:t>
            </w:r>
            <w:proofErr w:type="gramEnd"/>
            <w:r w:rsidRPr="0022576A">
              <w:rPr>
                <w:szCs w:val="16"/>
                <w:highlight w:val="yellow"/>
                <w:lang w:val="en-GB"/>
              </w:rPr>
              <w:t xml:space="preserve"> up to now only one example has been mentioned , in regards to the aforementioned coach </w:t>
            </w:r>
            <w:proofErr w:type="spellStart"/>
            <w:r w:rsidRPr="0022576A">
              <w:rPr>
                <w:b/>
                <w:szCs w:val="16"/>
                <w:highlight w:val="yellow"/>
                <w:lang w:val="en-GB"/>
              </w:rPr>
              <w:t>Jakubovskis</w:t>
            </w:r>
            <w:proofErr w:type="spellEnd"/>
            <w:r w:rsidRPr="0022576A">
              <w:rPr>
                <w:szCs w:val="16"/>
                <w:highlight w:val="yellow"/>
                <w:lang w:val="en-GB"/>
              </w:rPr>
              <w:t xml:space="preserve"> , who has expressed his dissatisfaction .</w:t>
            </w:r>
          </w:p>
        </w:tc>
        <w:tc>
          <w:tcPr>
            <w:tcW w:w="2291" w:type="dxa"/>
            <w:vAlign w:val="center"/>
          </w:tcPr>
          <w:p w:rsidR="00E25C75" w:rsidRPr="0022576A" w:rsidRDefault="005C55C6" w:rsidP="00E25C75">
            <w:pPr>
              <w:pStyle w:val="Table"/>
              <w:rPr>
                <w:szCs w:val="16"/>
                <w:highlight w:val="yellow"/>
                <w:lang w:val="en-GB"/>
              </w:rPr>
            </w:pPr>
            <w:r w:rsidRPr="0022576A">
              <w:rPr>
                <w:szCs w:val="16"/>
                <w:highlight w:val="yellow"/>
                <w:lang w:val="en-GB"/>
              </w:rPr>
              <w:t xml:space="preserve">with regard to the fact that the members are dissatisfied with my </w:t>
            </w:r>
            <w:proofErr w:type="gramStart"/>
            <w:r w:rsidRPr="0022576A">
              <w:rPr>
                <w:szCs w:val="16"/>
                <w:highlight w:val="yellow"/>
                <w:lang w:val="en-GB"/>
              </w:rPr>
              <w:t>work ,</w:t>
            </w:r>
            <w:proofErr w:type="gramEnd"/>
            <w:r w:rsidRPr="0022576A">
              <w:rPr>
                <w:szCs w:val="16"/>
                <w:highlight w:val="yellow"/>
                <w:lang w:val="en-GB"/>
              </w:rPr>
              <w:t xml:space="preserve"> until now , there has been only one case , with </w:t>
            </w:r>
            <w:proofErr w:type="spellStart"/>
            <w:r w:rsidRPr="0022576A">
              <w:rPr>
                <w:b/>
                <w:szCs w:val="16"/>
                <w:highlight w:val="yellow"/>
                <w:lang w:val="en-GB"/>
              </w:rPr>
              <w:t>Julika</w:t>
            </w:r>
            <w:proofErr w:type="spellEnd"/>
            <w:r w:rsidRPr="0022576A">
              <w:rPr>
                <w:szCs w:val="16"/>
                <w:highlight w:val="yellow"/>
                <w:lang w:val="en-GB"/>
              </w:rPr>
              <w:t xml:space="preserve"> </w:t>
            </w:r>
            <w:proofErr w:type="spellStart"/>
            <w:r w:rsidRPr="0022576A">
              <w:rPr>
                <w:b/>
                <w:szCs w:val="16"/>
                <w:highlight w:val="yellow"/>
                <w:lang w:val="en-GB"/>
              </w:rPr>
              <w:t>Juliovski</w:t>
            </w:r>
            <w:proofErr w:type="spellEnd"/>
            <w:r w:rsidRPr="0022576A">
              <w:rPr>
                <w:szCs w:val="16"/>
                <w:highlight w:val="yellow"/>
                <w:lang w:val="en-GB"/>
              </w:rPr>
              <w:t xml:space="preserve"> , where there is something unsatisfactory .</w:t>
            </w:r>
          </w:p>
        </w:tc>
        <w:tc>
          <w:tcPr>
            <w:tcW w:w="2292" w:type="dxa"/>
            <w:vAlign w:val="center"/>
          </w:tcPr>
          <w:p w:rsidR="00E25C75" w:rsidRPr="0022576A" w:rsidRDefault="005C55C6" w:rsidP="00E25C75">
            <w:pPr>
              <w:pStyle w:val="Table"/>
              <w:rPr>
                <w:highlight w:val="yellow"/>
                <w:lang w:val="en-GB"/>
              </w:rPr>
            </w:pPr>
            <w:r w:rsidRPr="0022576A">
              <w:rPr>
                <w:highlight w:val="yellow"/>
                <w:lang w:val="en-GB"/>
              </w:rPr>
              <w:t xml:space="preserve">regarding the fact that the members are dissatisfied with my </w:t>
            </w:r>
            <w:proofErr w:type="gramStart"/>
            <w:r w:rsidRPr="0022576A">
              <w:rPr>
                <w:highlight w:val="yellow"/>
                <w:lang w:val="en-GB"/>
              </w:rPr>
              <w:t>work ,</w:t>
            </w:r>
            <w:proofErr w:type="gramEnd"/>
            <w:r w:rsidRPr="0022576A">
              <w:rPr>
                <w:highlight w:val="yellow"/>
                <w:lang w:val="en-GB"/>
              </w:rPr>
              <w:t xml:space="preserve"> there has been only one case so far , with the </w:t>
            </w:r>
            <w:proofErr w:type="spellStart"/>
            <w:r w:rsidRPr="0022576A">
              <w:rPr>
                <w:b/>
                <w:highlight w:val="yellow"/>
                <w:lang w:val="en-GB"/>
              </w:rPr>
              <w:t>Jakubovski</w:t>
            </w:r>
            <w:proofErr w:type="spellEnd"/>
            <w:r w:rsidRPr="0022576A">
              <w:rPr>
                <w:highlight w:val="yellow"/>
                <w:lang w:val="en-GB"/>
              </w:rPr>
              <w:t xml:space="preserve"> that has already been mentioned , when there is some </w:t>
            </w:r>
            <w:proofErr w:type="spellStart"/>
            <w:r w:rsidRPr="0022576A">
              <w:rPr>
                <w:highlight w:val="yellow"/>
                <w:lang w:val="en-GB"/>
              </w:rPr>
              <w:t>unsatisfaction</w:t>
            </w:r>
            <w:proofErr w:type="spellEnd"/>
            <w:r w:rsidRPr="0022576A">
              <w:rPr>
                <w:highlight w:val="yellow"/>
                <w:lang w:val="en-GB"/>
              </w:rPr>
              <w:t xml:space="preserve"> .</w:t>
            </w:r>
          </w:p>
        </w:tc>
      </w:tr>
      <w:tr w:rsidR="00E25C75" w:rsidRPr="00E25C75" w:rsidTr="00E25C75">
        <w:trPr>
          <w:trHeight w:val="284"/>
          <w:jc w:val="center"/>
        </w:trPr>
        <w:tc>
          <w:tcPr>
            <w:tcW w:w="2291" w:type="dxa"/>
            <w:tcBorders>
              <w:bottom w:val="single" w:sz="12" w:space="0" w:color="000000"/>
            </w:tcBorders>
            <w:vAlign w:val="center"/>
          </w:tcPr>
          <w:p w:rsidR="00E25C75" w:rsidRPr="0022576A" w:rsidRDefault="00475C68" w:rsidP="00E25C75">
            <w:pPr>
              <w:pStyle w:val="Table"/>
              <w:rPr>
                <w:szCs w:val="16"/>
                <w:highlight w:val="yellow"/>
                <w:lang w:val="en-GB"/>
              </w:rPr>
            </w:pPr>
            <w:proofErr w:type="spellStart"/>
            <w:r w:rsidRPr="0022576A">
              <w:rPr>
                <w:szCs w:val="16"/>
                <w:highlight w:val="yellow"/>
                <w:lang w:val="en-GB"/>
              </w:rPr>
              <w:t>koushik</w:t>
            </w:r>
            <w:proofErr w:type="spellEnd"/>
            <w:r w:rsidRPr="0022576A">
              <w:rPr>
                <w:szCs w:val="16"/>
                <w:highlight w:val="yellow"/>
                <w:lang w:val="en-GB"/>
              </w:rPr>
              <w:t xml:space="preserve"> </w:t>
            </w:r>
            <w:proofErr w:type="gramStart"/>
            <w:r w:rsidRPr="0022576A">
              <w:rPr>
                <w:b/>
                <w:szCs w:val="16"/>
                <w:highlight w:val="yellow"/>
                <w:lang w:val="en-GB"/>
              </w:rPr>
              <w:t>Chatterjee</w:t>
            </w:r>
            <w:r w:rsidRPr="0022576A">
              <w:rPr>
                <w:szCs w:val="16"/>
                <w:highlight w:val="yellow"/>
                <w:lang w:val="en-GB"/>
              </w:rPr>
              <w:t xml:space="preserve"> ,</w:t>
            </w:r>
            <w:proofErr w:type="gramEnd"/>
            <w:r w:rsidRPr="0022576A">
              <w:rPr>
                <w:szCs w:val="16"/>
                <w:highlight w:val="yellow"/>
                <w:lang w:val="en-GB"/>
              </w:rPr>
              <w:t xml:space="preserve"> executive director of Tata Steel Europe , said the Indian conglomerate wants to make its steel business “ more sustainable . ”</w:t>
            </w:r>
          </w:p>
        </w:tc>
        <w:tc>
          <w:tcPr>
            <w:tcW w:w="2291" w:type="dxa"/>
            <w:tcBorders>
              <w:bottom w:val="single" w:sz="12" w:space="0" w:color="000000"/>
            </w:tcBorders>
            <w:vAlign w:val="center"/>
          </w:tcPr>
          <w:p w:rsidR="00E25C75" w:rsidRPr="0022576A" w:rsidRDefault="00475C68" w:rsidP="00E25C75">
            <w:pPr>
              <w:pStyle w:val="Table"/>
              <w:rPr>
                <w:szCs w:val="16"/>
                <w:highlight w:val="yellow"/>
                <w:lang w:val="en-GB"/>
              </w:rPr>
            </w:pPr>
            <w:r w:rsidRPr="0022576A">
              <w:rPr>
                <w:szCs w:val="16"/>
                <w:highlight w:val="yellow"/>
                <w:lang w:val="en-GB"/>
              </w:rPr>
              <w:t xml:space="preserve">the Executive Director of </w:t>
            </w:r>
            <w:proofErr w:type="spellStart"/>
            <w:proofErr w:type="gramStart"/>
            <w:r w:rsidRPr="0022576A">
              <w:rPr>
                <w:szCs w:val="16"/>
                <w:highlight w:val="yellow"/>
                <w:lang w:val="en-GB"/>
              </w:rPr>
              <w:t>Trainei</w:t>
            </w:r>
            <w:proofErr w:type="spellEnd"/>
            <w:r w:rsidRPr="0022576A">
              <w:rPr>
                <w:szCs w:val="16"/>
                <w:highlight w:val="yellow"/>
                <w:lang w:val="en-GB"/>
              </w:rPr>
              <w:t xml:space="preserve"> ,</w:t>
            </w:r>
            <w:proofErr w:type="gramEnd"/>
            <w:r w:rsidRPr="0022576A">
              <w:rPr>
                <w:szCs w:val="16"/>
                <w:highlight w:val="yellow"/>
                <w:lang w:val="en-GB"/>
              </w:rPr>
              <w:t xml:space="preserve"> Tata Steel Europe 's Executive Director , said that the Indian conglomerate wants to make its steel business not “ more sustainable ” .</w:t>
            </w:r>
          </w:p>
        </w:tc>
        <w:tc>
          <w:tcPr>
            <w:tcW w:w="2292" w:type="dxa"/>
            <w:tcBorders>
              <w:bottom w:val="single" w:sz="12" w:space="0" w:color="000000"/>
            </w:tcBorders>
            <w:vAlign w:val="center"/>
          </w:tcPr>
          <w:p w:rsidR="00E25C75" w:rsidRPr="00E25C75" w:rsidRDefault="00475C68" w:rsidP="00E25C75">
            <w:pPr>
              <w:pStyle w:val="Table"/>
              <w:rPr>
                <w:lang w:val="en-GB"/>
              </w:rPr>
            </w:pPr>
            <w:r w:rsidRPr="0022576A">
              <w:rPr>
                <w:highlight w:val="yellow"/>
                <w:lang w:val="en-GB"/>
              </w:rPr>
              <w:t xml:space="preserve">the </w:t>
            </w:r>
            <w:proofErr w:type="spellStart"/>
            <w:proofErr w:type="gramStart"/>
            <w:r w:rsidRPr="0022576A">
              <w:rPr>
                <w:b/>
                <w:highlight w:val="yellow"/>
                <w:lang w:val="en-GB"/>
              </w:rPr>
              <w:t>Chatera</w:t>
            </w:r>
            <w:proofErr w:type="spellEnd"/>
            <w:r w:rsidRPr="0022576A">
              <w:rPr>
                <w:highlight w:val="yellow"/>
                <w:lang w:val="en-GB"/>
              </w:rPr>
              <w:t xml:space="preserve"> ,</w:t>
            </w:r>
            <w:proofErr w:type="gramEnd"/>
            <w:r w:rsidRPr="0022576A">
              <w:rPr>
                <w:highlight w:val="yellow"/>
                <w:lang w:val="en-GB"/>
              </w:rPr>
              <w:t xml:space="preserve"> Tati Steel Europe 's executive director , said that the Indian conglomerates wanted to make the steel business more sustainable .</w:t>
            </w:r>
          </w:p>
        </w:tc>
      </w:tr>
    </w:tbl>
    <w:p w:rsidR="00E25C75" w:rsidRPr="00CD7438" w:rsidRDefault="00E25C75" w:rsidP="0022576A">
      <w:pPr>
        <w:ind w:firstLine="0"/>
        <w:rPr>
          <w:lang w:val="en-GB"/>
        </w:rPr>
      </w:pPr>
    </w:p>
    <w:p w:rsidR="003A09E4" w:rsidRPr="00CD7438" w:rsidRDefault="003A09E4" w:rsidP="00C74D9B">
      <w:pPr>
        <w:pStyle w:val="Heading1"/>
        <w:rPr>
          <w:lang w:val="en-GB"/>
        </w:rPr>
      </w:pPr>
      <w:r w:rsidRPr="00CD7438">
        <w:rPr>
          <w:lang w:val="en-GB"/>
        </w:rPr>
        <w:t>Conclusion</w:t>
      </w:r>
    </w:p>
    <w:p w:rsidR="003A09E4" w:rsidRPr="00CD7438" w:rsidRDefault="003A09E4" w:rsidP="003A09E4">
      <w:pPr>
        <w:pStyle w:val="p1a"/>
        <w:rPr>
          <w:lang w:val="en-GB"/>
        </w:rPr>
      </w:pPr>
      <w:r w:rsidRPr="00CD7438">
        <w:rPr>
          <w:lang w:val="en-GB"/>
        </w:rPr>
        <w:t>In this paper, we propose an algorithm for close-to-morphological word segmentation for machine translation without requiring the availability of language specific morphologically labelled data. Experimental results demonstrated that PRPE pre</w:t>
      </w:r>
      <w:r w:rsidR="000C017F" w:rsidRPr="00CD7438">
        <w:rPr>
          <w:lang w:val="en-GB"/>
        </w:rPr>
        <w:t>-</w:t>
      </w:r>
      <w:r w:rsidRPr="00CD7438">
        <w:rPr>
          <w:lang w:val="en-GB"/>
        </w:rPr>
        <w:t>processing of training data for NMT can yield small improvements in translation output, relative to pre</w:t>
      </w:r>
      <w:r w:rsidR="000C017F" w:rsidRPr="00CD7438">
        <w:rPr>
          <w:lang w:val="en-GB"/>
        </w:rPr>
        <w:t>-</w:t>
      </w:r>
      <w:r w:rsidRPr="00CD7438">
        <w:rPr>
          <w:lang w:val="en-GB"/>
        </w:rPr>
        <w:t>processing with baseline sub</w:t>
      </w:r>
      <w:r w:rsidR="000C017F" w:rsidRPr="00CD7438">
        <w:rPr>
          <w:lang w:val="en-GB"/>
        </w:rPr>
        <w:t>-</w:t>
      </w:r>
      <w:r w:rsidRPr="00CD7438">
        <w:rPr>
          <w:lang w:val="en-GB"/>
        </w:rPr>
        <w:t>word segmentation algorithms. But the results also show that machine translation with inflected languages remains a big challenge, especially with translation direction towards a highly inflected language.</w:t>
      </w:r>
    </w:p>
    <w:p w:rsidR="003A09E4" w:rsidRPr="00CD7438" w:rsidRDefault="00FE248A" w:rsidP="003A09E4">
      <w:pPr>
        <w:rPr>
          <w:lang w:val="en-GB"/>
        </w:rPr>
      </w:pPr>
      <w:r w:rsidRPr="00CD7438">
        <w:rPr>
          <w:lang w:val="en-GB"/>
        </w:rPr>
        <w:t xml:space="preserve">The </w:t>
      </w:r>
      <w:r w:rsidR="003A09E4" w:rsidRPr="00CD7438">
        <w:rPr>
          <w:lang w:val="en-GB"/>
        </w:rPr>
        <w:t>PRPE algorithm exploits the ‘Root alignment’ principle to extract potential sub</w:t>
      </w:r>
      <w:r w:rsidR="000C017F" w:rsidRPr="00CD7438">
        <w:rPr>
          <w:lang w:val="en-GB"/>
        </w:rPr>
        <w:t>-</w:t>
      </w:r>
      <w:r w:rsidR="003A09E4" w:rsidRPr="00CD7438">
        <w:rPr>
          <w:lang w:val="en-GB"/>
        </w:rPr>
        <w:t>words</w:t>
      </w:r>
      <w:r w:rsidRPr="00CD7438">
        <w:rPr>
          <w:lang w:val="en-GB"/>
        </w:rPr>
        <w:t>,</w:t>
      </w:r>
      <w:r w:rsidR="003A09E4" w:rsidRPr="00CD7438">
        <w:rPr>
          <w:lang w:val="en-GB"/>
        </w:rPr>
        <w:t xml:space="preserve"> as well as a special technique to construct words from potential sub</w:t>
      </w:r>
      <w:r w:rsidR="000C017F" w:rsidRPr="00CD7438">
        <w:rPr>
          <w:lang w:val="en-GB"/>
        </w:rPr>
        <w:t>-</w:t>
      </w:r>
      <w:r w:rsidR="003A09E4" w:rsidRPr="00CD7438">
        <w:rPr>
          <w:lang w:val="en-GB"/>
        </w:rPr>
        <w:t>words.</w:t>
      </w:r>
    </w:p>
    <w:p w:rsidR="003A09E4" w:rsidRPr="00CD7438" w:rsidRDefault="003A09E4" w:rsidP="003A09E4">
      <w:pPr>
        <w:rPr>
          <w:lang w:val="en-GB"/>
        </w:rPr>
      </w:pPr>
      <w:r w:rsidRPr="00CD7438">
        <w:rPr>
          <w:lang w:val="en-GB"/>
        </w:rPr>
        <w:lastRenderedPageBreak/>
        <w:t>In addition, the experiments showed that fully splitting all affixes is counter-productive, in that it produces too long sequences of sub-words, and the translation quality grows worse. The best results were achieved with only compound splitting plus splitting postfixes from the end of a word, as well as leaving up to 5000 of the most frequently encountered words unsegmented.</w:t>
      </w:r>
    </w:p>
    <w:p w:rsidR="003A09E4" w:rsidRDefault="003A09E4" w:rsidP="003A09E4">
      <w:pPr>
        <w:rPr>
          <w:ins w:id="635" w:author="Jānis Zuters" w:date="2018-10-21T12:30:00Z"/>
          <w:lang w:val="en-GB"/>
        </w:rPr>
      </w:pPr>
      <w:r w:rsidRPr="00CD7438">
        <w:rPr>
          <w:lang w:val="en-GB"/>
        </w:rPr>
        <w:t xml:space="preserve">Obtained improvements in translation quality from PRPE pre-processing were not particularly large, in some cases falling below a commonly used threshold for statistical significance, which might be a signal that the approach of autonomous (without using syntactic and semantic context) pre-processing </w:t>
      </w:r>
      <w:r w:rsidR="005B1126" w:rsidRPr="00CD7438">
        <w:rPr>
          <w:lang w:val="en-GB"/>
        </w:rPr>
        <w:t>to do</w:t>
      </w:r>
      <w:r w:rsidRPr="00CD7438">
        <w:rPr>
          <w:lang w:val="en-GB"/>
        </w:rPr>
        <w:t xml:space="preserve"> sub</w:t>
      </w:r>
      <w:r w:rsidR="000C017F" w:rsidRPr="00CD7438">
        <w:rPr>
          <w:lang w:val="en-GB"/>
        </w:rPr>
        <w:t>-</w:t>
      </w:r>
      <w:r w:rsidRPr="00CD7438">
        <w:rPr>
          <w:lang w:val="en-GB"/>
        </w:rPr>
        <w:t>word segmentation might be near its limits for potential improvements.</w:t>
      </w:r>
    </w:p>
    <w:p w:rsidR="00FC2848" w:rsidRPr="001E29D7" w:rsidRDefault="00FC2848" w:rsidP="003A09E4">
      <w:pPr>
        <w:rPr>
          <w:lang w:val="en-GB"/>
          <w:rPrChange w:id="636" w:author="Jānis Zuters" w:date="2018-10-21T12:37:00Z">
            <w:rPr>
              <w:lang w:val="en-GB"/>
            </w:rPr>
          </w:rPrChange>
        </w:rPr>
      </w:pPr>
      <w:ins w:id="637" w:author="Jānis Zuters" w:date="2018-10-21T12:30:00Z">
        <w:r w:rsidRPr="001E29D7">
          <w:rPr>
            <w:lang w:val="en-GB"/>
            <w:rPrChange w:id="638" w:author="Jānis Zuters" w:date="2018-10-21T12:37:00Z">
              <w:rPr>
                <w:lang w:val="en-GB"/>
              </w:rPr>
            </w:rPrChange>
          </w:rPr>
          <w:t>Experiments</w:t>
        </w:r>
        <w:r w:rsidR="001E29D7" w:rsidRPr="001E29D7">
          <w:rPr>
            <w:lang w:val="en-GB"/>
            <w:rPrChange w:id="639" w:author="Jānis Zuters" w:date="2018-10-21T12:37:00Z">
              <w:rPr>
                <w:lang w:val="en-GB"/>
              </w:rPr>
            </w:rPrChange>
          </w:rPr>
          <w:t xml:space="preserve"> with </w:t>
        </w:r>
      </w:ins>
      <w:ins w:id="640" w:author="Jānis Zuters" w:date="2018-10-21T12:31:00Z">
        <w:r w:rsidR="001E29D7" w:rsidRPr="001E29D7">
          <w:rPr>
            <w:lang w:val="en-GB"/>
            <w:rPrChange w:id="641" w:author="Jānis Zuters" w:date="2018-10-21T12:37:00Z">
              <w:rPr>
                <w:lang w:val="en-GB"/>
              </w:rPr>
            </w:rPrChange>
          </w:rPr>
          <w:t xml:space="preserve">named-entity-specific segmentation show </w:t>
        </w:r>
      </w:ins>
      <w:ins w:id="642" w:author="Jānis Zuters" w:date="2018-10-21T12:33:00Z">
        <w:r w:rsidR="001E29D7" w:rsidRPr="001E29D7">
          <w:rPr>
            <w:lang w:val="en-GB"/>
            <w:rPrChange w:id="643" w:author="Jānis Zuters" w:date="2018-10-21T12:37:00Z">
              <w:rPr>
                <w:lang w:val="en-GB"/>
              </w:rPr>
            </w:rPrChange>
          </w:rPr>
          <w:t xml:space="preserve">promise, however </w:t>
        </w:r>
      </w:ins>
      <w:ins w:id="644" w:author="Jānis Zuters" w:date="2018-10-21T12:35:00Z">
        <w:r w:rsidR="001E29D7" w:rsidRPr="001E29D7">
          <w:rPr>
            <w:lang w:val="en-GB"/>
            <w:rPrChange w:id="645" w:author="Jānis Zuters" w:date="2018-10-21T12:37:00Z">
              <w:rPr>
                <w:lang w:val="en-GB"/>
              </w:rPr>
            </w:rPrChange>
          </w:rPr>
          <w:t>more advanced named-entity recognition seems to be</w:t>
        </w:r>
      </w:ins>
      <w:ins w:id="646" w:author="Jānis Zuters" w:date="2018-10-21T12:36:00Z">
        <w:r w:rsidR="001E29D7" w:rsidRPr="001E29D7">
          <w:rPr>
            <w:lang w:val="en-GB"/>
            <w:rPrChange w:id="647" w:author="Jānis Zuters" w:date="2018-10-21T12:37:00Z">
              <w:rPr>
                <w:lang w:val="en-GB"/>
              </w:rPr>
            </w:rPrChange>
          </w:rPr>
          <w:t xml:space="preserve"> a key </w:t>
        </w:r>
      </w:ins>
      <w:ins w:id="648" w:author="Jānis Zuters" w:date="2018-10-21T12:37:00Z">
        <w:r w:rsidR="001E29D7" w:rsidRPr="001E29D7">
          <w:rPr>
            <w:lang w:val="en-GB"/>
            <w:rPrChange w:id="649" w:author="Jānis Zuters" w:date="2018-10-21T12:37:00Z">
              <w:rPr>
                <w:lang w:val="lv-LV"/>
              </w:rPr>
            </w:rPrChange>
          </w:rPr>
          <w:t>necessity to benefit from this approach</w:t>
        </w:r>
        <w:r w:rsidR="001E29D7">
          <w:rPr>
            <w:lang w:val="en-GB"/>
          </w:rPr>
          <w:t>.</w:t>
        </w:r>
      </w:ins>
      <w:bookmarkStart w:id="650" w:name="_GoBack"/>
      <w:bookmarkEnd w:id="650"/>
    </w:p>
    <w:p w:rsidR="002276A2" w:rsidRPr="00CD7438" w:rsidRDefault="002276A2" w:rsidP="00C74D9B">
      <w:pPr>
        <w:pStyle w:val="Heading1"/>
        <w:numPr>
          <w:ilvl w:val="0"/>
          <w:numId w:val="0"/>
        </w:numPr>
        <w:ind w:left="454" w:hanging="454"/>
        <w:rPr>
          <w:lang w:val="en-GB"/>
        </w:rPr>
      </w:pPr>
      <w:r w:rsidRPr="00CD7438">
        <w:rPr>
          <w:lang w:val="en-GB"/>
        </w:rPr>
        <w:t>Acknowledgements</w:t>
      </w:r>
    </w:p>
    <w:p w:rsidR="002276A2" w:rsidRPr="00CD7438" w:rsidRDefault="002276A2" w:rsidP="002276A2">
      <w:pPr>
        <w:pStyle w:val="p1a"/>
        <w:rPr>
          <w:lang w:val="en-GB"/>
        </w:rPr>
      </w:pPr>
      <w:r w:rsidRPr="00CD7438">
        <w:rPr>
          <w:lang w:val="en-GB"/>
        </w:rPr>
        <w:t>The research has been supported by the European Regional Development Fund within the research project “Neural Network Modelling for Inflected Natural Languages” No. 1.1.1.1/16/A/215, and the Faculty of Computing, University of Latvia.</w:t>
      </w:r>
    </w:p>
    <w:p w:rsidR="00DC0216" w:rsidRPr="00CD7438" w:rsidRDefault="009B2539" w:rsidP="00C74D9B">
      <w:pPr>
        <w:pStyle w:val="Heading1"/>
        <w:numPr>
          <w:ilvl w:val="0"/>
          <w:numId w:val="0"/>
        </w:numPr>
        <w:ind w:left="454" w:hanging="454"/>
        <w:rPr>
          <w:lang w:val="en-GB"/>
        </w:rPr>
      </w:pPr>
      <w:r w:rsidRPr="00CD7438">
        <w:rPr>
          <w:lang w:val="en-GB"/>
        </w:rPr>
        <w:t>References</w:t>
      </w:r>
    </w:p>
    <w:p w:rsidR="00D2423E" w:rsidRPr="00CD7438" w:rsidRDefault="000F64DC" w:rsidP="002F7BC8">
      <w:pPr>
        <w:pStyle w:val="References"/>
        <w:rPr>
          <w:lang w:val="en-GB"/>
        </w:rPr>
      </w:pPr>
      <w:r w:rsidRPr="00CD7438">
        <w:rPr>
          <w:lang w:val="en-GB"/>
        </w:rPr>
        <w:t>[</w:t>
      </w:r>
      <w:r w:rsidR="00D2423E" w:rsidRPr="00CD7438">
        <w:rPr>
          <w:lang w:val="en-GB"/>
        </w:rPr>
        <w:t>1</w:t>
      </w:r>
      <w:r w:rsidRPr="00CD7438">
        <w:rPr>
          <w:lang w:val="en-GB"/>
        </w:rPr>
        <w:t>]</w:t>
      </w:r>
      <w:r w:rsidR="00D2423E" w:rsidRPr="00CD7438">
        <w:rPr>
          <w:lang w:val="en-GB"/>
        </w:rPr>
        <w:tab/>
      </w:r>
      <w:r w:rsidRPr="00CD7438">
        <w:rPr>
          <w:lang w:val="en-GB"/>
        </w:rPr>
        <w:t xml:space="preserve">M. </w:t>
      </w:r>
      <w:proofErr w:type="spellStart"/>
      <w:r w:rsidR="00D2423E" w:rsidRPr="00CD7438">
        <w:rPr>
          <w:lang w:val="en-GB"/>
        </w:rPr>
        <w:t>Pinnis</w:t>
      </w:r>
      <w:proofErr w:type="spellEnd"/>
      <w:r w:rsidR="00D2423E" w:rsidRPr="00CD7438">
        <w:rPr>
          <w:lang w:val="en-GB"/>
        </w:rPr>
        <w:t xml:space="preserve">, </w:t>
      </w:r>
      <w:r w:rsidRPr="00CD7438">
        <w:rPr>
          <w:lang w:val="en-GB"/>
        </w:rPr>
        <w:t xml:space="preserve">R. </w:t>
      </w:r>
      <w:proofErr w:type="spellStart"/>
      <w:r w:rsidR="00D2423E" w:rsidRPr="00CD7438">
        <w:rPr>
          <w:lang w:val="en-GB"/>
        </w:rPr>
        <w:t>Krišlauks</w:t>
      </w:r>
      <w:proofErr w:type="spellEnd"/>
      <w:r w:rsidR="00D2423E" w:rsidRPr="00CD7438">
        <w:rPr>
          <w:lang w:val="en-GB"/>
        </w:rPr>
        <w:t xml:space="preserve">, </w:t>
      </w:r>
      <w:r w:rsidRPr="00CD7438">
        <w:rPr>
          <w:lang w:val="en-GB"/>
        </w:rPr>
        <w:t xml:space="preserve">D. </w:t>
      </w:r>
      <w:proofErr w:type="spellStart"/>
      <w:r w:rsidR="00D2423E" w:rsidRPr="00CD7438">
        <w:rPr>
          <w:lang w:val="en-GB"/>
        </w:rPr>
        <w:t>Deksne</w:t>
      </w:r>
      <w:proofErr w:type="spellEnd"/>
      <w:r w:rsidR="00D2423E" w:rsidRPr="00CD7438">
        <w:rPr>
          <w:lang w:val="en-GB"/>
        </w:rPr>
        <w:t xml:space="preserve">, </w:t>
      </w:r>
      <w:r w:rsidRPr="00CD7438">
        <w:rPr>
          <w:lang w:val="en-GB"/>
        </w:rPr>
        <w:t xml:space="preserve">T. </w:t>
      </w:r>
      <w:proofErr w:type="spellStart"/>
      <w:r w:rsidR="00D2423E" w:rsidRPr="00CD7438">
        <w:rPr>
          <w:lang w:val="en-GB"/>
        </w:rPr>
        <w:t>Miks</w:t>
      </w:r>
      <w:proofErr w:type="spellEnd"/>
      <w:r w:rsidR="00BD7A01" w:rsidRPr="00CD7438">
        <w:rPr>
          <w:lang w:val="en-GB"/>
        </w:rPr>
        <w:t>,</w:t>
      </w:r>
      <w:r w:rsidR="00D2423E" w:rsidRPr="00CD7438">
        <w:rPr>
          <w:lang w:val="en-GB"/>
        </w:rPr>
        <w:t xml:space="preserve"> Neural Machine Translation for Morphologically Rich Languages with Improved Sub-word Units and Synthetic Data. </w:t>
      </w:r>
      <w:proofErr w:type="spellStart"/>
      <w:r w:rsidR="00D2423E" w:rsidRPr="00CD7438">
        <w:rPr>
          <w:i/>
          <w:lang w:val="en-GB"/>
        </w:rPr>
        <w:t>Ekštein</w:t>
      </w:r>
      <w:proofErr w:type="spellEnd"/>
      <w:r w:rsidR="00D2423E" w:rsidRPr="00CD7438">
        <w:rPr>
          <w:i/>
          <w:lang w:val="en-GB"/>
        </w:rPr>
        <w:t xml:space="preserve"> K., </w:t>
      </w:r>
      <w:proofErr w:type="spellStart"/>
      <w:r w:rsidR="00D2423E" w:rsidRPr="00CD7438">
        <w:rPr>
          <w:i/>
          <w:lang w:val="en-GB"/>
        </w:rPr>
        <w:t>Matoušek</w:t>
      </w:r>
      <w:proofErr w:type="spellEnd"/>
      <w:r w:rsidR="00D2423E" w:rsidRPr="00CD7438">
        <w:rPr>
          <w:i/>
          <w:lang w:val="en-GB"/>
        </w:rPr>
        <w:t xml:space="preserve"> V. (eds) Text, Speech, and Dialogue. TSD 2017. Lecture Notes in Computer Science</w:t>
      </w:r>
      <w:r w:rsidR="00D2423E" w:rsidRPr="00CD7438">
        <w:rPr>
          <w:lang w:val="en-GB"/>
        </w:rPr>
        <w:t xml:space="preserve">, </w:t>
      </w:r>
      <w:r w:rsidR="00D2423E" w:rsidRPr="00CD7438">
        <w:rPr>
          <w:i/>
          <w:lang w:val="en-GB"/>
        </w:rPr>
        <w:t>vol. 10415</w:t>
      </w:r>
      <w:r w:rsidR="00D2423E" w:rsidRPr="00CD7438">
        <w:rPr>
          <w:lang w:val="en-GB"/>
        </w:rPr>
        <w:t>. Springer, Cham (2017).</w:t>
      </w:r>
    </w:p>
    <w:p w:rsidR="00D2423E" w:rsidRPr="00CD7438" w:rsidRDefault="000F64DC" w:rsidP="002F7BC8">
      <w:pPr>
        <w:pStyle w:val="References"/>
        <w:rPr>
          <w:lang w:val="en-GB"/>
        </w:rPr>
      </w:pPr>
      <w:r w:rsidRPr="00CD7438">
        <w:rPr>
          <w:lang w:val="en-GB"/>
        </w:rPr>
        <w:t>[2]</w:t>
      </w:r>
      <w:r w:rsidR="00D2423E" w:rsidRPr="00CD7438">
        <w:rPr>
          <w:lang w:val="en-GB"/>
        </w:rPr>
        <w:tab/>
      </w:r>
      <w:r w:rsidRPr="00CD7438">
        <w:rPr>
          <w:lang w:val="en-GB"/>
        </w:rPr>
        <w:t xml:space="preserve">T. </w:t>
      </w:r>
      <w:proofErr w:type="spellStart"/>
      <w:r w:rsidR="00D2423E" w:rsidRPr="00CD7438">
        <w:rPr>
          <w:lang w:val="en-GB"/>
        </w:rPr>
        <w:t>Ruokolainen</w:t>
      </w:r>
      <w:proofErr w:type="spellEnd"/>
      <w:r w:rsidR="00D2423E" w:rsidRPr="00CD7438">
        <w:rPr>
          <w:lang w:val="en-GB"/>
        </w:rPr>
        <w:t xml:space="preserve">, </w:t>
      </w:r>
      <w:r w:rsidRPr="00CD7438">
        <w:rPr>
          <w:lang w:val="en-GB"/>
        </w:rPr>
        <w:t xml:space="preserve">O. </w:t>
      </w:r>
      <w:proofErr w:type="spellStart"/>
      <w:r w:rsidR="00D2423E" w:rsidRPr="00CD7438">
        <w:rPr>
          <w:lang w:val="en-GB"/>
        </w:rPr>
        <w:t>Kohonen</w:t>
      </w:r>
      <w:proofErr w:type="spellEnd"/>
      <w:r w:rsidR="00D2423E" w:rsidRPr="00CD7438">
        <w:rPr>
          <w:lang w:val="en-GB"/>
        </w:rPr>
        <w:t xml:space="preserve">, </w:t>
      </w:r>
      <w:r w:rsidRPr="00CD7438">
        <w:rPr>
          <w:lang w:val="en-GB"/>
        </w:rPr>
        <w:t xml:space="preserve">K. </w:t>
      </w:r>
      <w:proofErr w:type="spellStart"/>
      <w:r w:rsidR="00D2423E" w:rsidRPr="00CD7438">
        <w:rPr>
          <w:lang w:val="en-GB"/>
        </w:rPr>
        <w:t>Sirts</w:t>
      </w:r>
      <w:proofErr w:type="spellEnd"/>
      <w:r w:rsidR="00D2423E" w:rsidRPr="00CD7438">
        <w:rPr>
          <w:lang w:val="en-GB"/>
        </w:rPr>
        <w:t xml:space="preserve">, </w:t>
      </w:r>
      <w:r w:rsidRPr="00CD7438">
        <w:rPr>
          <w:lang w:val="en-GB"/>
        </w:rPr>
        <w:t xml:space="preserve">A. </w:t>
      </w:r>
      <w:proofErr w:type="spellStart"/>
      <w:r w:rsidR="00D2423E" w:rsidRPr="00CD7438">
        <w:rPr>
          <w:lang w:val="en-GB"/>
        </w:rPr>
        <w:t>Grönroos</w:t>
      </w:r>
      <w:proofErr w:type="spellEnd"/>
      <w:r w:rsidR="00D2423E" w:rsidRPr="00CD7438">
        <w:rPr>
          <w:lang w:val="en-GB"/>
        </w:rPr>
        <w:t xml:space="preserve">, </w:t>
      </w:r>
      <w:r w:rsidRPr="00CD7438">
        <w:rPr>
          <w:lang w:val="en-GB"/>
        </w:rPr>
        <w:t xml:space="preserve">M. </w:t>
      </w:r>
      <w:proofErr w:type="spellStart"/>
      <w:r w:rsidR="00D2423E" w:rsidRPr="00CD7438">
        <w:rPr>
          <w:lang w:val="en-GB"/>
        </w:rPr>
        <w:t>Kurimo</w:t>
      </w:r>
      <w:proofErr w:type="spellEnd"/>
      <w:r w:rsidR="00D2423E" w:rsidRPr="00CD7438">
        <w:rPr>
          <w:lang w:val="en-GB"/>
        </w:rPr>
        <w:t xml:space="preserve">, </w:t>
      </w:r>
      <w:r w:rsidRPr="00CD7438">
        <w:rPr>
          <w:lang w:val="en-GB"/>
        </w:rPr>
        <w:t xml:space="preserve">S. </w:t>
      </w:r>
      <w:proofErr w:type="spellStart"/>
      <w:r w:rsidR="00D2423E" w:rsidRPr="00CD7438">
        <w:rPr>
          <w:lang w:val="en-GB"/>
        </w:rPr>
        <w:t>Virpioja</w:t>
      </w:r>
      <w:proofErr w:type="spellEnd"/>
      <w:r w:rsidR="00BD7A01" w:rsidRPr="00CD7438">
        <w:rPr>
          <w:lang w:val="en-GB"/>
        </w:rPr>
        <w:t>,</w:t>
      </w:r>
      <w:r w:rsidR="00D2423E" w:rsidRPr="00CD7438">
        <w:rPr>
          <w:lang w:val="en-GB"/>
        </w:rPr>
        <w:t xml:space="preserve"> A Comparative Study of Minimally Supervised Morphological Segmentation</w:t>
      </w:r>
      <w:r w:rsidRPr="00CD7438">
        <w:rPr>
          <w:lang w:val="en-GB"/>
        </w:rPr>
        <w:t>.</w:t>
      </w:r>
      <w:r w:rsidR="00D2423E" w:rsidRPr="00CD7438">
        <w:rPr>
          <w:lang w:val="en-GB"/>
        </w:rPr>
        <w:t xml:space="preserve"> </w:t>
      </w:r>
      <w:r w:rsidR="00D2423E" w:rsidRPr="00CD7438">
        <w:rPr>
          <w:i/>
          <w:lang w:val="en-GB"/>
        </w:rPr>
        <w:t>Computational Linguistics</w:t>
      </w:r>
      <w:r w:rsidR="00FE34BB" w:rsidRPr="00CD7438">
        <w:rPr>
          <w:i/>
          <w:lang w:val="en-GB"/>
        </w:rPr>
        <w:t xml:space="preserve"> </w:t>
      </w:r>
      <w:r w:rsidR="00D2423E" w:rsidRPr="00CD7438">
        <w:rPr>
          <w:b/>
          <w:lang w:val="en-GB"/>
        </w:rPr>
        <w:t>42</w:t>
      </w:r>
      <w:r w:rsidR="00D2423E" w:rsidRPr="00CD7438">
        <w:rPr>
          <w:lang w:val="en-GB"/>
        </w:rPr>
        <w:t>, issue 1</w:t>
      </w:r>
      <w:r w:rsidRPr="00CD7438">
        <w:rPr>
          <w:b/>
          <w:lang w:val="en-GB"/>
        </w:rPr>
        <w:t xml:space="preserve"> </w:t>
      </w:r>
      <w:r w:rsidRPr="00CD7438">
        <w:rPr>
          <w:lang w:val="en-GB"/>
        </w:rPr>
        <w:t>(2016)</w:t>
      </w:r>
      <w:r w:rsidR="00D2423E" w:rsidRPr="00CD7438">
        <w:rPr>
          <w:lang w:val="en-GB"/>
        </w:rPr>
        <w:t>, 91-120.</w:t>
      </w:r>
    </w:p>
    <w:p w:rsidR="00D2423E" w:rsidRPr="00CD7438" w:rsidRDefault="000F64DC" w:rsidP="002F7BC8">
      <w:pPr>
        <w:pStyle w:val="References"/>
        <w:rPr>
          <w:lang w:val="en-GB"/>
        </w:rPr>
      </w:pPr>
      <w:r w:rsidRPr="00CD7438">
        <w:rPr>
          <w:lang w:val="en-GB"/>
        </w:rPr>
        <w:t>[</w:t>
      </w:r>
      <w:r w:rsidR="00D2423E" w:rsidRPr="00CD7438">
        <w:rPr>
          <w:lang w:val="en-GB"/>
        </w:rPr>
        <w:t>3</w:t>
      </w:r>
      <w:r w:rsidRPr="00CD7438">
        <w:rPr>
          <w:lang w:val="en-GB"/>
        </w:rPr>
        <w:t>]</w:t>
      </w:r>
      <w:r w:rsidR="00D2423E" w:rsidRPr="00CD7438">
        <w:rPr>
          <w:lang w:val="en-GB"/>
        </w:rPr>
        <w:tab/>
      </w:r>
      <w:r w:rsidRPr="00CD7438">
        <w:rPr>
          <w:lang w:val="en-GB"/>
        </w:rPr>
        <w:t xml:space="preserve">R. </w:t>
      </w:r>
      <w:proofErr w:type="spellStart"/>
      <w:r w:rsidR="00D2423E" w:rsidRPr="00CD7438">
        <w:rPr>
          <w:lang w:val="en-GB"/>
        </w:rPr>
        <w:t>Sennrich</w:t>
      </w:r>
      <w:proofErr w:type="spellEnd"/>
      <w:r w:rsidR="00D2423E" w:rsidRPr="00CD7438">
        <w:rPr>
          <w:lang w:val="en-GB"/>
        </w:rPr>
        <w:t xml:space="preserve">, </w:t>
      </w:r>
      <w:r w:rsidRPr="00CD7438">
        <w:rPr>
          <w:lang w:val="en-GB"/>
        </w:rPr>
        <w:t xml:space="preserve">B. </w:t>
      </w:r>
      <w:r w:rsidR="00D2423E" w:rsidRPr="00CD7438">
        <w:rPr>
          <w:lang w:val="en-GB"/>
        </w:rPr>
        <w:t xml:space="preserve">Haddow, </w:t>
      </w:r>
      <w:r w:rsidRPr="00CD7438">
        <w:rPr>
          <w:lang w:val="en-GB"/>
        </w:rPr>
        <w:t xml:space="preserve">A. </w:t>
      </w:r>
      <w:r w:rsidR="00D2423E" w:rsidRPr="00CD7438">
        <w:rPr>
          <w:lang w:val="en-GB"/>
        </w:rPr>
        <w:t>Birch</w:t>
      </w:r>
      <w:r w:rsidR="00BD7A01" w:rsidRPr="00CD7438">
        <w:rPr>
          <w:lang w:val="en-GB"/>
        </w:rPr>
        <w:t>,</w:t>
      </w:r>
      <w:r w:rsidR="00D2423E" w:rsidRPr="00CD7438">
        <w:rPr>
          <w:lang w:val="en-GB"/>
        </w:rPr>
        <w:t xml:space="preserve"> Neural Machine Translation of Rare Words with </w:t>
      </w:r>
      <w:proofErr w:type="spellStart"/>
      <w:r w:rsidR="00D2423E" w:rsidRPr="00CD7438">
        <w:rPr>
          <w:lang w:val="en-GB"/>
        </w:rPr>
        <w:t>Subword</w:t>
      </w:r>
      <w:proofErr w:type="spellEnd"/>
      <w:r w:rsidR="00D2423E" w:rsidRPr="00CD7438">
        <w:rPr>
          <w:lang w:val="en-GB"/>
        </w:rPr>
        <w:t xml:space="preserve"> Units. </w:t>
      </w:r>
      <w:r w:rsidR="00D2423E" w:rsidRPr="00CD7438">
        <w:rPr>
          <w:i/>
          <w:lang w:val="en-GB"/>
        </w:rPr>
        <w:t>Proceedings of the 54th Annual Meeting of the Association for Computational Linguistics</w:t>
      </w:r>
      <w:r w:rsidR="00733370" w:rsidRPr="00CD7438">
        <w:rPr>
          <w:i/>
          <w:lang w:val="en-GB"/>
        </w:rPr>
        <w:t xml:space="preserve"> (ACL2016)</w:t>
      </w:r>
      <w:r w:rsidR="00733370" w:rsidRPr="00CD7438">
        <w:rPr>
          <w:lang w:val="en-GB"/>
        </w:rPr>
        <w:t xml:space="preserve"> </w:t>
      </w:r>
      <w:r w:rsidR="00733370" w:rsidRPr="00CD7438">
        <w:rPr>
          <w:b/>
          <w:lang w:val="en-GB"/>
        </w:rPr>
        <w:t>1</w:t>
      </w:r>
      <w:r w:rsidR="00733370" w:rsidRPr="00CD7438">
        <w:rPr>
          <w:lang w:val="en-GB"/>
        </w:rPr>
        <w:t>,</w:t>
      </w:r>
      <w:r w:rsidR="00D2423E" w:rsidRPr="00CD7438">
        <w:rPr>
          <w:lang w:val="en-GB"/>
        </w:rPr>
        <w:t xml:space="preserve"> </w:t>
      </w:r>
      <w:r w:rsidR="00733370" w:rsidRPr="00CD7438">
        <w:rPr>
          <w:lang w:val="en-GB"/>
        </w:rPr>
        <w:t xml:space="preserve">(2016), </w:t>
      </w:r>
      <w:r w:rsidR="00A07F66" w:rsidRPr="00CD7438">
        <w:rPr>
          <w:lang w:val="en-GB"/>
        </w:rPr>
        <w:t xml:space="preserve">Berlin, </w:t>
      </w:r>
      <w:r w:rsidR="002A61C1" w:rsidRPr="00CD7438">
        <w:rPr>
          <w:lang w:val="en-GB"/>
        </w:rPr>
        <w:t xml:space="preserve">Germany, </w:t>
      </w:r>
      <w:r w:rsidR="00733370" w:rsidRPr="00CD7438">
        <w:rPr>
          <w:lang w:val="en-GB"/>
        </w:rPr>
        <w:t>1715–1725</w:t>
      </w:r>
      <w:r w:rsidR="00D2423E" w:rsidRPr="00CD7438">
        <w:rPr>
          <w:lang w:val="en-GB"/>
        </w:rPr>
        <w:t>.</w:t>
      </w:r>
    </w:p>
    <w:p w:rsidR="00D2423E" w:rsidRPr="00CD7438" w:rsidRDefault="000F64DC" w:rsidP="002F7BC8">
      <w:pPr>
        <w:pStyle w:val="References"/>
        <w:rPr>
          <w:lang w:val="en-GB"/>
        </w:rPr>
      </w:pPr>
      <w:r w:rsidRPr="00CD7438">
        <w:rPr>
          <w:lang w:val="en-GB"/>
        </w:rPr>
        <w:t>[</w:t>
      </w:r>
      <w:r w:rsidR="00D2423E" w:rsidRPr="00CD7438">
        <w:rPr>
          <w:lang w:val="en-GB"/>
        </w:rPr>
        <w:t>4</w:t>
      </w:r>
      <w:r w:rsidRPr="00CD7438">
        <w:rPr>
          <w:lang w:val="en-GB"/>
        </w:rPr>
        <w:t>]</w:t>
      </w:r>
      <w:r w:rsidR="00D2423E" w:rsidRPr="00CD7438">
        <w:rPr>
          <w:lang w:val="en-GB"/>
        </w:rPr>
        <w:tab/>
      </w:r>
      <w:r w:rsidR="00733370" w:rsidRPr="00CD7438">
        <w:rPr>
          <w:lang w:val="en-GB"/>
        </w:rPr>
        <w:t xml:space="preserve">K. </w:t>
      </w:r>
      <w:proofErr w:type="spellStart"/>
      <w:r w:rsidR="00D2423E" w:rsidRPr="00CD7438">
        <w:rPr>
          <w:lang w:val="en-GB"/>
        </w:rPr>
        <w:t>Papineni</w:t>
      </w:r>
      <w:proofErr w:type="spellEnd"/>
      <w:r w:rsidR="0022715B" w:rsidRPr="00CD7438">
        <w:rPr>
          <w:lang w:val="en-GB"/>
        </w:rPr>
        <w:t>,</w:t>
      </w:r>
      <w:r w:rsidR="00D2423E" w:rsidRPr="00CD7438">
        <w:rPr>
          <w:lang w:val="en-GB"/>
        </w:rPr>
        <w:t xml:space="preserve"> </w:t>
      </w:r>
      <w:r w:rsidR="00733370" w:rsidRPr="00CD7438">
        <w:rPr>
          <w:lang w:val="en-GB"/>
        </w:rPr>
        <w:t xml:space="preserve">S. </w:t>
      </w:r>
      <w:proofErr w:type="spellStart"/>
      <w:r w:rsidR="00D2423E" w:rsidRPr="00CD7438">
        <w:rPr>
          <w:lang w:val="en-GB"/>
        </w:rPr>
        <w:t>Roukos</w:t>
      </w:r>
      <w:proofErr w:type="spellEnd"/>
      <w:r w:rsidR="0022715B" w:rsidRPr="00CD7438">
        <w:rPr>
          <w:lang w:val="en-GB"/>
        </w:rPr>
        <w:t>,</w:t>
      </w:r>
      <w:r w:rsidR="00D2423E" w:rsidRPr="00CD7438">
        <w:rPr>
          <w:lang w:val="en-GB"/>
        </w:rPr>
        <w:t xml:space="preserve"> </w:t>
      </w:r>
      <w:r w:rsidR="00733370" w:rsidRPr="00CD7438">
        <w:rPr>
          <w:lang w:val="en-GB"/>
        </w:rPr>
        <w:t xml:space="preserve">T. </w:t>
      </w:r>
      <w:r w:rsidR="00D2423E" w:rsidRPr="00CD7438">
        <w:rPr>
          <w:lang w:val="en-GB"/>
        </w:rPr>
        <w:t>Ward, T.</w:t>
      </w:r>
      <w:r w:rsidR="0022715B" w:rsidRPr="00CD7438">
        <w:rPr>
          <w:lang w:val="en-GB"/>
        </w:rPr>
        <w:t>,</w:t>
      </w:r>
      <w:r w:rsidR="00D2423E" w:rsidRPr="00CD7438">
        <w:rPr>
          <w:lang w:val="en-GB"/>
        </w:rPr>
        <w:t xml:space="preserve"> Zhu, W.J. BLEU: a method for automatic evaluation of machine translation. </w:t>
      </w:r>
      <w:r w:rsidR="000C38E7" w:rsidRPr="00CD7438">
        <w:rPr>
          <w:i/>
          <w:lang w:val="en-GB"/>
        </w:rPr>
        <w:t>ACL '02 Proceedings of the 40th Annual Meeting on Association for Computational Linguistics</w:t>
      </w:r>
      <w:r w:rsidR="00D2423E" w:rsidRPr="00CD7438">
        <w:rPr>
          <w:lang w:val="en-GB"/>
        </w:rPr>
        <w:t>,</w:t>
      </w:r>
      <w:r w:rsidR="000C38E7" w:rsidRPr="00CD7438">
        <w:rPr>
          <w:lang w:val="en-GB"/>
        </w:rPr>
        <w:t xml:space="preserve"> (2002),</w:t>
      </w:r>
      <w:r w:rsidR="00D2423E" w:rsidRPr="00CD7438">
        <w:rPr>
          <w:lang w:val="en-GB"/>
        </w:rPr>
        <w:t xml:space="preserve"> </w:t>
      </w:r>
      <w:r w:rsidR="00A07F66" w:rsidRPr="00CD7438">
        <w:rPr>
          <w:lang w:val="en-GB"/>
        </w:rPr>
        <w:t xml:space="preserve">Philadelphia, Pennsylvania, </w:t>
      </w:r>
      <w:r w:rsidR="00D2423E" w:rsidRPr="00CD7438">
        <w:rPr>
          <w:lang w:val="en-GB"/>
        </w:rPr>
        <w:t>311–318.</w:t>
      </w:r>
    </w:p>
    <w:p w:rsidR="00D2423E" w:rsidRPr="00CD7438" w:rsidRDefault="000F64DC" w:rsidP="002F7BC8">
      <w:pPr>
        <w:pStyle w:val="References"/>
        <w:rPr>
          <w:lang w:val="en-GB"/>
        </w:rPr>
      </w:pPr>
      <w:r w:rsidRPr="00CD7438">
        <w:rPr>
          <w:lang w:val="en-GB"/>
        </w:rPr>
        <w:t>[</w:t>
      </w:r>
      <w:r w:rsidR="00D2423E" w:rsidRPr="00CD7438">
        <w:rPr>
          <w:lang w:val="en-GB"/>
        </w:rPr>
        <w:t>5</w:t>
      </w:r>
      <w:r w:rsidRPr="00CD7438">
        <w:rPr>
          <w:lang w:val="en-GB"/>
        </w:rPr>
        <w:t>]</w:t>
      </w:r>
      <w:r w:rsidR="00D2423E" w:rsidRPr="00CD7438">
        <w:rPr>
          <w:lang w:val="en-GB"/>
        </w:rPr>
        <w:tab/>
      </w:r>
      <w:r w:rsidR="000C38E7" w:rsidRPr="00CD7438">
        <w:rPr>
          <w:lang w:val="en-GB"/>
        </w:rPr>
        <w:t xml:space="preserve">J. </w:t>
      </w:r>
      <w:proofErr w:type="spellStart"/>
      <w:r w:rsidR="00D2423E" w:rsidRPr="00CD7438">
        <w:rPr>
          <w:lang w:val="en-GB"/>
        </w:rPr>
        <w:t>Hajič</w:t>
      </w:r>
      <w:proofErr w:type="spellEnd"/>
      <w:r w:rsidR="00BD7A01" w:rsidRPr="00CD7438">
        <w:rPr>
          <w:lang w:val="en-GB"/>
        </w:rPr>
        <w:t>,</w:t>
      </w:r>
      <w:r w:rsidR="00D2423E" w:rsidRPr="00CD7438">
        <w:rPr>
          <w:lang w:val="en-GB"/>
        </w:rPr>
        <w:t xml:space="preserve"> Morphological Tagging: Data vs. Dictionaries. </w:t>
      </w:r>
      <w:r w:rsidR="00D2423E" w:rsidRPr="00CD7438">
        <w:rPr>
          <w:i/>
          <w:lang w:val="en-GB"/>
        </w:rPr>
        <w:t>Proceedings of the 1st North American chapter of the Association for Computational Linguistics conference (NAACL 2000)</w:t>
      </w:r>
      <w:r w:rsidR="00D2423E" w:rsidRPr="00CD7438">
        <w:rPr>
          <w:lang w:val="en-GB"/>
        </w:rPr>
        <w:t xml:space="preserve"> </w:t>
      </w:r>
      <w:r w:rsidR="000C38E7" w:rsidRPr="00CD7438">
        <w:rPr>
          <w:lang w:val="en-GB"/>
        </w:rPr>
        <w:t>(2000),</w:t>
      </w:r>
      <w:r w:rsidR="00A07F66" w:rsidRPr="00CD7438">
        <w:rPr>
          <w:lang w:val="en-GB"/>
        </w:rPr>
        <w:t xml:space="preserve"> Seattle, Washington,</w:t>
      </w:r>
      <w:r w:rsidR="00D2423E" w:rsidRPr="00CD7438">
        <w:rPr>
          <w:lang w:val="en-GB"/>
        </w:rPr>
        <w:t xml:space="preserve"> 94-101.</w:t>
      </w:r>
    </w:p>
    <w:p w:rsidR="00D2423E" w:rsidRPr="00CD7438" w:rsidRDefault="000F64DC" w:rsidP="002F7BC8">
      <w:pPr>
        <w:pStyle w:val="References"/>
        <w:rPr>
          <w:lang w:val="en-GB"/>
        </w:rPr>
      </w:pPr>
      <w:r w:rsidRPr="00CD7438">
        <w:rPr>
          <w:lang w:val="en-GB"/>
        </w:rPr>
        <w:t>[</w:t>
      </w:r>
      <w:r w:rsidR="00D2423E" w:rsidRPr="00CD7438">
        <w:rPr>
          <w:lang w:val="en-GB"/>
        </w:rPr>
        <w:t>6</w:t>
      </w:r>
      <w:r w:rsidRPr="00CD7438">
        <w:rPr>
          <w:lang w:val="en-GB"/>
        </w:rPr>
        <w:t>]</w:t>
      </w:r>
      <w:r w:rsidR="00D2423E" w:rsidRPr="00CD7438">
        <w:rPr>
          <w:lang w:val="en-GB"/>
        </w:rPr>
        <w:tab/>
      </w:r>
      <w:r w:rsidR="000C38E7" w:rsidRPr="00CD7438">
        <w:rPr>
          <w:lang w:val="en-GB"/>
        </w:rPr>
        <w:t xml:space="preserve">P. </w:t>
      </w:r>
      <w:proofErr w:type="spellStart"/>
      <w:r w:rsidR="00D2423E" w:rsidRPr="00CD7438">
        <w:rPr>
          <w:lang w:val="en-GB"/>
        </w:rPr>
        <w:t>Paikens</w:t>
      </w:r>
      <w:proofErr w:type="spellEnd"/>
      <w:r w:rsidR="00D2423E" w:rsidRPr="00CD7438">
        <w:rPr>
          <w:lang w:val="en-GB"/>
        </w:rPr>
        <w:t xml:space="preserve">, </w:t>
      </w:r>
      <w:r w:rsidR="000C38E7" w:rsidRPr="00CD7438">
        <w:rPr>
          <w:lang w:val="en-GB"/>
        </w:rPr>
        <w:t xml:space="preserve">L. </w:t>
      </w:r>
      <w:proofErr w:type="spellStart"/>
      <w:r w:rsidR="00D2423E" w:rsidRPr="00CD7438">
        <w:rPr>
          <w:lang w:val="en-GB"/>
        </w:rPr>
        <w:t>Rituma</w:t>
      </w:r>
      <w:proofErr w:type="spellEnd"/>
      <w:r w:rsidR="00D2423E" w:rsidRPr="00CD7438">
        <w:rPr>
          <w:lang w:val="en-GB"/>
        </w:rPr>
        <w:t xml:space="preserve">, </w:t>
      </w:r>
      <w:r w:rsidR="000C38E7" w:rsidRPr="00CD7438">
        <w:rPr>
          <w:lang w:val="en-GB"/>
        </w:rPr>
        <w:t xml:space="preserve">L. </w:t>
      </w:r>
      <w:proofErr w:type="spellStart"/>
      <w:r w:rsidR="00D2423E" w:rsidRPr="00CD7438">
        <w:rPr>
          <w:lang w:val="en-GB"/>
        </w:rPr>
        <w:t>Pretkalnina</w:t>
      </w:r>
      <w:proofErr w:type="spellEnd"/>
      <w:r w:rsidR="00BD7A01" w:rsidRPr="00CD7438">
        <w:rPr>
          <w:lang w:val="en-GB"/>
        </w:rPr>
        <w:t>,</w:t>
      </w:r>
      <w:r w:rsidR="00D2423E" w:rsidRPr="00CD7438">
        <w:rPr>
          <w:lang w:val="en-GB"/>
        </w:rPr>
        <w:t xml:space="preserve"> Morphological analysis with limited resources: Latvian example. </w:t>
      </w:r>
      <w:r w:rsidR="00D2423E" w:rsidRPr="00CD7438">
        <w:rPr>
          <w:i/>
          <w:lang w:val="en-GB"/>
        </w:rPr>
        <w:t>Proceedings of the 19th Nordic Conference of Computational Linguistics (NODALIDA)</w:t>
      </w:r>
      <w:r w:rsidR="00D2423E" w:rsidRPr="00CD7438">
        <w:rPr>
          <w:lang w:val="en-GB"/>
        </w:rPr>
        <w:t xml:space="preserve"> (2013)</w:t>
      </w:r>
      <w:r w:rsidR="000C38E7" w:rsidRPr="00CD7438">
        <w:rPr>
          <w:lang w:val="en-GB"/>
        </w:rPr>
        <w:t xml:space="preserve">, </w:t>
      </w:r>
      <w:r w:rsidR="00A07F66" w:rsidRPr="00CD7438">
        <w:rPr>
          <w:lang w:val="en-GB"/>
        </w:rPr>
        <w:t xml:space="preserve">Linköping, </w:t>
      </w:r>
      <w:r w:rsidR="002A61C1" w:rsidRPr="00CD7438">
        <w:rPr>
          <w:lang w:val="en-GB"/>
        </w:rPr>
        <w:t xml:space="preserve">Sweden, </w:t>
      </w:r>
      <w:r w:rsidR="000C38E7" w:rsidRPr="00CD7438">
        <w:rPr>
          <w:lang w:val="en-GB"/>
        </w:rPr>
        <w:t>267-277</w:t>
      </w:r>
      <w:r w:rsidR="00D2423E" w:rsidRPr="00CD7438">
        <w:rPr>
          <w:lang w:val="en-GB"/>
        </w:rPr>
        <w:t>.</w:t>
      </w:r>
    </w:p>
    <w:p w:rsidR="00D2423E" w:rsidRPr="00CD7438" w:rsidRDefault="000F64DC" w:rsidP="002F7BC8">
      <w:pPr>
        <w:pStyle w:val="References"/>
        <w:rPr>
          <w:lang w:val="en-GB"/>
        </w:rPr>
      </w:pPr>
      <w:r w:rsidRPr="00CD7438">
        <w:rPr>
          <w:lang w:val="en-GB"/>
        </w:rPr>
        <w:t>[</w:t>
      </w:r>
      <w:r w:rsidR="00D2423E" w:rsidRPr="00CD7438">
        <w:rPr>
          <w:lang w:val="en-GB"/>
        </w:rPr>
        <w:t>7</w:t>
      </w:r>
      <w:r w:rsidRPr="00CD7438">
        <w:rPr>
          <w:lang w:val="en-GB"/>
        </w:rPr>
        <w:t>]</w:t>
      </w:r>
      <w:r w:rsidR="00D2423E" w:rsidRPr="00CD7438">
        <w:rPr>
          <w:lang w:val="en-GB"/>
        </w:rPr>
        <w:tab/>
      </w:r>
      <w:r w:rsidR="00D30CB4" w:rsidRPr="00CD7438">
        <w:rPr>
          <w:lang w:val="en-GB"/>
        </w:rPr>
        <w:t xml:space="preserve">M. </w:t>
      </w:r>
      <w:proofErr w:type="spellStart"/>
      <w:r w:rsidR="00D2423E" w:rsidRPr="00CD7438">
        <w:rPr>
          <w:lang w:val="en-GB"/>
        </w:rPr>
        <w:t>Pinnis</w:t>
      </w:r>
      <w:proofErr w:type="spellEnd"/>
      <w:r w:rsidR="0022715B" w:rsidRPr="00CD7438">
        <w:rPr>
          <w:lang w:val="en-GB"/>
        </w:rPr>
        <w:t>,</w:t>
      </w:r>
      <w:r w:rsidR="00D2423E" w:rsidRPr="00CD7438">
        <w:rPr>
          <w:lang w:val="en-GB"/>
        </w:rPr>
        <w:t xml:space="preserve"> </w:t>
      </w:r>
      <w:r w:rsidR="00D30CB4" w:rsidRPr="00CD7438">
        <w:rPr>
          <w:lang w:val="en-GB"/>
        </w:rPr>
        <w:t xml:space="preserve">K. </w:t>
      </w:r>
      <w:proofErr w:type="spellStart"/>
      <w:r w:rsidR="00D2423E" w:rsidRPr="00CD7438">
        <w:rPr>
          <w:lang w:val="en-GB"/>
        </w:rPr>
        <w:t>Goba</w:t>
      </w:r>
      <w:proofErr w:type="spellEnd"/>
      <w:r w:rsidR="00BD7A01" w:rsidRPr="00CD7438">
        <w:rPr>
          <w:lang w:val="en-GB"/>
        </w:rPr>
        <w:t>,</w:t>
      </w:r>
      <w:r w:rsidR="00D2423E" w:rsidRPr="00CD7438">
        <w:rPr>
          <w:lang w:val="en-GB"/>
        </w:rPr>
        <w:t xml:space="preserve"> </w:t>
      </w:r>
      <w:r w:rsidR="00D2423E" w:rsidRPr="00CD7438">
        <w:rPr>
          <w:i/>
          <w:lang w:val="en-GB"/>
        </w:rPr>
        <w:t>Maximum Entropy Model for Disambiguation of Rich Morphological Tags</w:t>
      </w:r>
      <w:r w:rsidR="00D2423E" w:rsidRPr="00CD7438">
        <w:rPr>
          <w:lang w:val="en-GB"/>
        </w:rPr>
        <w:t xml:space="preserve">. </w:t>
      </w:r>
      <w:r w:rsidR="00A07F66" w:rsidRPr="00CD7438">
        <w:rPr>
          <w:lang w:val="en-GB"/>
        </w:rPr>
        <w:t>International Workshop on Systems and Frameworks for Computational Morphology</w:t>
      </w:r>
      <w:r w:rsidR="00593FEB" w:rsidRPr="00CD7438">
        <w:rPr>
          <w:lang w:val="en-GB"/>
        </w:rPr>
        <w:t xml:space="preserve"> (2001), Springer, Berlin, Heidelberg,</w:t>
      </w:r>
      <w:r w:rsidR="00A07F66" w:rsidRPr="00CD7438">
        <w:rPr>
          <w:lang w:val="en-GB"/>
        </w:rPr>
        <w:t xml:space="preserve"> </w:t>
      </w:r>
      <w:r w:rsidR="00D2423E" w:rsidRPr="00CD7438">
        <w:rPr>
          <w:lang w:val="en-GB"/>
        </w:rPr>
        <w:t>14-22.</w:t>
      </w:r>
    </w:p>
    <w:p w:rsidR="00CD2A3E" w:rsidRPr="00CD7438" w:rsidRDefault="00CD2A3E" w:rsidP="002F7BC8">
      <w:pPr>
        <w:pStyle w:val="References"/>
        <w:rPr>
          <w:lang w:val="en-GB"/>
        </w:rPr>
      </w:pPr>
      <w:r w:rsidRPr="00CD7438">
        <w:rPr>
          <w:highlight w:val="yellow"/>
          <w:lang w:val="en-GB"/>
        </w:rPr>
        <w:t>======= 8 through 11 deleted ==========================================</w:t>
      </w:r>
    </w:p>
    <w:p w:rsidR="00D2423E" w:rsidRPr="00CD7438" w:rsidRDefault="00FE34BB" w:rsidP="002F7BC8">
      <w:pPr>
        <w:pStyle w:val="References"/>
        <w:rPr>
          <w:lang w:val="en-GB"/>
        </w:rPr>
      </w:pPr>
      <w:r w:rsidRPr="00CD7438">
        <w:rPr>
          <w:lang w:val="en-GB"/>
        </w:rPr>
        <w:t>[</w:t>
      </w:r>
      <w:r w:rsidR="00D2423E" w:rsidRPr="00CD7438">
        <w:rPr>
          <w:lang w:val="en-GB"/>
        </w:rPr>
        <w:t>12</w:t>
      </w:r>
      <w:r w:rsidRPr="00CD7438">
        <w:rPr>
          <w:lang w:val="en-GB"/>
        </w:rPr>
        <w:t>]</w:t>
      </w:r>
      <w:r w:rsidR="00D2423E" w:rsidRPr="00CD7438">
        <w:rPr>
          <w:lang w:val="en-GB"/>
        </w:rPr>
        <w:tab/>
      </w:r>
      <w:r w:rsidRPr="00CD7438">
        <w:rPr>
          <w:lang w:val="en-GB"/>
        </w:rPr>
        <w:t xml:space="preserve">M. </w:t>
      </w:r>
      <w:proofErr w:type="spellStart"/>
      <w:r w:rsidR="00D2423E" w:rsidRPr="00CD7438">
        <w:rPr>
          <w:lang w:val="en-GB"/>
        </w:rPr>
        <w:t>Pinnis</w:t>
      </w:r>
      <w:proofErr w:type="spellEnd"/>
      <w:r w:rsidR="00D2423E" w:rsidRPr="00CD7438">
        <w:rPr>
          <w:lang w:val="en-GB"/>
        </w:rPr>
        <w:t xml:space="preserve">, </w:t>
      </w:r>
      <w:r w:rsidRPr="00CD7438">
        <w:rPr>
          <w:lang w:val="en-GB"/>
        </w:rPr>
        <w:t xml:space="preserve">R. </w:t>
      </w:r>
      <w:proofErr w:type="spellStart"/>
      <w:r w:rsidR="00D2423E" w:rsidRPr="00CD7438">
        <w:rPr>
          <w:lang w:val="en-GB"/>
        </w:rPr>
        <w:t>Krišlauks</w:t>
      </w:r>
      <w:proofErr w:type="spellEnd"/>
      <w:r w:rsidR="00D2423E" w:rsidRPr="00CD7438">
        <w:rPr>
          <w:lang w:val="en-GB"/>
        </w:rPr>
        <w:t xml:space="preserve">, </w:t>
      </w:r>
      <w:r w:rsidRPr="00CD7438">
        <w:rPr>
          <w:lang w:val="en-GB"/>
        </w:rPr>
        <w:t xml:space="preserve">T. </w:t>
      </w:r>
      <w:proofErr w:type="spellStart"/>
      <w:r w:rsidR="00D2423E" w:rsidRPr="00CD7438">
        <w:rPr>
          <w:lang w:val="en-GB"/>
        </w:rPr>
        <w:t>Miks</w:t>
      </w:r>
      <w:proofErr w:type="spellEnd"/>
      <w:r w:rsidR="00D2423E" w:rsidRPr="00CD7438">
        <w:rPr>
          <w:lang w:val="en-GB"/>
        </w:rPr>
        <w:t xml:space="preserve">, </w:t>
      </w:r>
      <w:r w:rsidRPr="00CD7438">
        <w:rPr>
          <w:lang w:val="en-GB"/>
        </w:rPr>
        <w:t xml:space="preserve">D. </w:t>
      </w:r>
      <w:proofErr w:type="spellStart"/>
      <w:r w:rsidR="00D2423E" w:rsidRPr="00CD7438">
        <w:rPr>
          <w:lang w:val="en-GB"/>
        </w:rPr>
        <w:t>Deksne</w:t>
      </w:r>
      <w:proofErr w:type="spellEnd"/>
      <w:r w:rsidR="00D2423E" w:rsidRPr="00CD7438">
        <w:rPr>
          <w:lang w:val="en-GB"/>
        </w:rPr>
        <w:t xml:space="preserve">, </w:t>
      </w:r>
      <w:r w:rsidRPr="00CD7438">
        <w:rPr>
          <w:lang w:val="en-GB"/>
        </w:rPr>
        <w:t xml:space="preserve">V. </w:t>
      </w:r>
      <w:proofErr w:type="spellStart"/>
      <w:r w:rsidR="00D2423E" w:rsidRPr="00CD7438">
        <w:rPr>
          <w:lang w:val="en-GB"/>
        </w:rPr>
        <w:t>Šics</w:t>
      </w:r>
      <w:proofErr w:type="spellEnd"/>
      <w:r w:rsidR="00BD7A01" w:rsidRPr="00CD7438">
        <w:rPr>
          <w:lang w:val="en-GB"/>
        </w:rPr>
        <w:t>,</w:t>
      </w:r>
      <w:r w:rsidR="00D2423E" w:rsidRPr="00CD7438">
        <w:rPr>
          <w:lang w:val="en-GB"/>
        </w:rPr>
        <w:t xml:space="preserve"> Tilde’s Machine Translation Systems for WMT 2017. </w:t>
      </w:r>
      <w:r w:rsidR="00D2423E" w:rsidRPr="00CD7438">
        <w:rPr>
          <w:i/>
          <w:lang w:val="en-GB"/>
        </w:rPr>
        <w:t>Proceedings of the Second Conference on Machine Translation (WMT 2017)</w:t>
      </w:r>
      <w:r w:rsidR="00D2423E" w:rsidRPr="00CD7438">
        <w:rPr>
          <w:lang w:val="en-GB"/>
        </w:rPr>
        <w:t xml:space="preserve"> (2017)</w:t>
      </w:r>
      <w:r w:rsidRPr="00CD7438">
        <w:rPr>
          <w:lang w:val="en-GB"/>
        </w:rPr>
        <w:t>,</w:t>
      </w:r>
      <w:r w:rsidR="00593FEB" w:rsidRPr="00CD7438">
        <w:rPr>
          <w:lang w:val="en-GB"/>
        </w:rPr>
        <w:t xml:space="preserve"> Copenhagen, Denmark,</w:t>
      </w:r>
      <w:r w:rsidRPr="00CD7438">
        <w:rPr>
          <w:lang w:val="en-GB"/>
        </w:rPr>
        <w:t xml:space="preserve"> 374–381</w:t>
      </w:r>
      <w:r w:rsidR="00D2423E" w:rsidRPr="00CD7438">
        <w:rPr>
          <w:lang w:val="en-GB"/>
        </w:rPr>
        <w:t>.</w:t>
      </w:r>
    </w:p>
    <w:p w:rsidR="00CD2A3E" w:rsidRPr="00CD7438" w:rsidRDefault="00CD2A3E" w:rsidP="00CD2A3E">
      <w:pPr>
        <w:pStyle w:val="References"/>
        <w:rPr>
          <w:lang w:val="en-GB"/>
        </w:rPr>
      </w:pPr>
      <w:r w:rsidRPr="00CD7438">
        <w:rPr>
          <w:highlight w:val="yellow"/>
          <w:lang w:val="en-GB"/>
        </w:rPr>
        <w:t>======= 13 deleted ==========================================</w:t>
      </w:r>
    </w:p>
    <w:p w:rsidR="00D2423E" w:rsidRPr="00CD7438" w:rsidRDefault="00FE34BB" w:rsidP="00CD2A3E">
      <w:pPr>
        <w:pStyle w:val="References"/>
        <w:rPr>
          <w:lang w:val="en-GB"/>
        </w:rPr>
      </w:pPr>
      <w:r w:rsidRPr="00CD7438">
        <w:rPr>
          <w:lang w:val="en-GB"/>
        </w:rPr>
        <w:t>[</w:t>
      </w:r>
      <w:r w:rsidR="00D2423E" w:rsidRPr="00CD7438">
        <w:rPr>
          <w:lang w:val="en-GB"/>
        </w:rPr>
        <w:t>14</w:t>
      </w:r>
      <w:r w:rsidRPr="00CD7438">
        <w:rPr>
          <w:lang w:val="en-GB"/>
        </w:rPr>
        <w:t>]</w:t>
      </w:r>
      <w:r w:rsidRPr="00CD7438">
        <w:rPr>
          <w:lang w:val="en-GB"/>
        </w:rPr>
        <w:tab/>
      </w:r>
      <w:r w:rsidR="00394943" w:rsidRPr="00CD7438">
        <w:rPr>
          <w:lang w:val="en-GB"/>
        </w:rPr>
        <w:t xml:space="preserve">R. </w:t>
      </w:r>
      <w:proofErr w:type="spellStart"/>
      <w:r w:rsidR="00D2423E" w:rsidRPr="00CD7438">
        <w:rPr>
          <w:lang w:val="en-GB"/>
        </w:rPr>
        <w:t>Sennrich</w:t>
      </w:r>
      <w:proofErr w:type="spellEnd"/>
      <w:r w:rsidR="00D2423E" w:rsidRPr="00CD7438">
        <w:rPr>
          <w:lang w:val="en-GB"/>
        </w:rPr>
        <w:t xml:space="preserve">, </w:t>
      </w:r>
      <w:r w:rsidR="00394943" w:rsidRPr="00CD7438">
        <w:rPr>
          <w:lang w:val="en-GB"/>
        </w:rPr>
        <w:t xml:space="preserve">O. </w:t>
      </w:r>
      <w:proofErr w:type="spellStart"/>
      <w:r w:rsidR="00D2423E" w:rsidRPr="00CD7438">
        <w:rPr>
          <w:lang w:val="en-GB"/>
        </w:rPr>
        <w:t>Firat</w:t>
      </w:r>
      <w:proofErr w:type="spellEnd"/>
      <w:r w:rsidR="00D2423E" w:rsidRPr="00CD7438">
        <w:rPr>
          <w:lang w:val="en-GB"/>
        </w:rPr>
        <w:t xml:space="preserve">, </w:t>
      </w:r>
      <w:r w:rsidR="00394943" w:rsidRPr="00CD7438">
        <w:rPr>
          <w:lang w:val="en-GB"/>
        </w:rPr>
        <w:t xml:space="preserve">K. </w:t>
      </w:r>
      <w:r w:rsidR="00D2423E" w:rsidRPr="00CD7438">
        <w:rPr>
          <w:lang w:val="en-GB"/>
        </w:rPr>
        <w:t xml:space="preserve">Cho, </w:t>
      </w:r>
      <w:r w:rsidR="00394943" w:rsidRPr="00CD7438">
        <w:rPr>
          <w:lang w:val="en-GB"/>
        </w:rPr>
        <w:t xml:space="preserve">A. </w:t>
      </w:r>
      <w:r w:rsidR="00D2423E" w:rsidRPr="00CD7438">
        <w:rPr>
          <w:lang w:val="en-GB"/>
        </w:rPr>
        <w:t xml:space="preserve">Birch, </w:t>
      </w:r>
      <w:r w:rsidR="00177E1C" w:rsidRPr="00CD7438">
        <w:rPr>
          <w:lang w:val="en-GB"/>
        </w:rPr>
        <w:t xml:space="preserve">B. </w:t>
      </w:r>
      <w:r w:rsidR="00D2423E" w:rsidRPr="00CD7438">
        <w:rPr>
          <w:lang w:val="en-GB"/>
        </w:rPr>
        <w:t xml:space="preserve">Haddow, </w:t>
      </w:r>
      <w:r w:rsidR="00177E1C" w:rsidRPr="00CD7438">
        <w:rPr>
          <w:lang w:val="en-GB"/>
        </w:rPr>
        <w:t xml:space="preserve">J. </w:t>
      </w:r>
      <w:proofErr w:type="spellStart"/>
      <w:r w:rsidR="00D2423E" w:rsidRPr="00CD7438">
        <w:rPr>
          <w:lang w:val="en-GB"/>
        </w:rPr>
        <w:t>Hitschler</w:t>
      </w:r>
      <w:proofErr w:type="spellEnd"/>
      <w:r w:rsidR="00D2423E" w:rsidRPr="00CD7438">
        <w:rPr>
          <w:lang w:val="en-GB"/>
        </w:rPr>
        <w:t xml:space="preserve">, </w:t>
      </w:r>
      <w:r w:rsidR="00177E1C" w:rsidRPr="00CD7438">
        <w:rPr>
          <w:lang w:val="en-GB"/>
        </w:rPr>
        <w:t xml:space="preserve">M. </w:t>
      </w:r>
      <w:proofErr w:type="spellStart"/>
      <w:r w:rsidR="00D2423E" w:rsidRPr="00CD7438">
        <w:rPr>
          <w:lang w:val="en-GB"/>
        </w:rPr>
        <w:t>Junczys-Dowmunt</w:t>
      </w:r>
      <w:proofErr w:type="spellEnd"/>
      <w:r w:rsidR="00D2423E" w:rsidRPr="00CD7438">
        <w:rPr>
          <w:lang w:val="en-GB"/>
        </w:rPr>
        <w:t xml:space="preserve">, </w:t>
      </w:r>
      <w:r w:rsidR="00177E1C" w:rsidRPr="00CD7438">
        <w:rPr>
          <w:lang w:val="en-GB"/>
        </w:rPr>
        <w:t xml:space="preserve">S. </w:t>
      </w:r>
      <w:proofErr w:type="spellStart"/>
      <w:r w:rsidR="00D2423E" w:rsidRPr="00CD7438">
        <w:rPr>
          <w:lang w:val="en-GB"/>
        </w:rPr>
        <w:t>Läubli</w:t>
      </w:r>
      <w:proofErr w:type="spellEnd"/>
      <w:r w:rsidR="00D2423E" w:rsidRPr="00CD7438">
        <w:rPr>
          <w:lang w:val="en-GB"/>
        </w:rPr>
        <w:t xml:space="preserve">, </w:t>
      </w:r>
      <w:r w:rsidR="00BD7A01" w:rsidRPr="00CD7438">
        <w:rPr>
          <w:lang w:val="en-GB"/>
        </w:rPr>
        <w:t xml:space="preserve">A.V.M. </w:t>
      </w:r>
      <w:r w:rsidR="00D2423E" w:rsidRPr="00CD7438">
        <w:rPr>
          <w:lang w:val="en-GB"/>
        </w:rPr>
        <w:t xml:space="preserve">Barone, </w:t>
      </w:r>
      <w:r w:rsidR="00BD7A01" w:rsidRPr="00CD7438">
        <w:rPr>
          <w:lang w:val="en-GB"/>
        </w:rPr>
        <w:t xml:space="preserve">J. </w:t>
      </w:r>
      <w:proofErr w:type="spellStart"/>
      <w:r w:rsidR="00D2423E" w:rsidRPr="00CD7438">
        <w:rPr>
          <w:lang w:val="en-GB"/>
        </w:rPr>
        <w:t>Mokry</w:t>
      </w:r>
      <w:proofErr w:type="spellEnd"/>
      <w:r w:rsidR="00D2423E" w:rsidRPr="00CD7438">
        <w:rPr>
          <w:lang w:val="en-GB"/>
        </w:rPr>
        <w:t xml:space="preserve">, </w:t>
      </w:r>
      <w:r w:rsidR="00BD7A01" w:rsidRPr="00CD7438">
        <w:rPr>
          <w:lang w:val="en-GB"/>
        </w:rPr>
        <w:t xml:space="preserve">M. </w:t>
      </w:r>
      <w:proofErr w:type="spellStart"/>
      <w:r w:rsidR="00D2423E" w:rsidRPr="00CD7438">
        <w:rPr>
          <w:lang w:val="en-GB"/>
        </w:rPr>
        <w:t>Nadejde</w:t>
      </w:r>
      <w:proofErr w:type="spellEnd"/>
      <w:r w:rsidR="00BD7A01" w:rsidRPr="00CD7438">
        <w:rPr>
          <w:lang w:val="en-GB"/>
        </w:rPr>
        <w:t>,</w:t>
      </w:r>
      <w:r w:rsidR="00D2423E" w:rsidRPr="00CD7438">
        <w:rPr>
          <w:lang w:val="en-GB"/>
        </w:rPr>
        <w:t xml:space="preserve"> </w:t>
      </w:r>
      <w:proofErr w:type="spellStart"/>
      <w:r w:rsidR="00D2423E" w:rsidRPr="00CD7438">
        <w:rPr>
          <w:lang w:val="en-GB"/>
        </w:rPr>
        <w:t>Nematus</w:t>
      </w:r>
      <w:proofErr w:type="spellEnd"/>
      <w:r w:rsidR="00D2423E" w:rsidRPr="00CD7438">
        <w:rPr>
          <w:lang w:val="en-GB"/>
        </w:rPr>
        <w:t xml:space="preserve">: </w:t>
      </w:r>
      <w:proofErr w:type="gramStart"/>
      <w:r w:rsidR="00D2423E" w:rsidRPr="00CD7438">
        <w:rPr>
          <w:lang w:val="en-GB"/>
        </w:rPr>
        <w:t>a</w:t>
      </w:r>
      <w:proofErr w:type="gramEnd"/>
      <w:r w:rsidR="00D2423E" w:rsidRPr="00CD7438">
        <w:rPr>
          <w:lang w:val="en-GB"/>
        </w:rPr>
        <w:t xml:space="preserve"> Toolkit for Neural Machine Translation. </w:t>
      </w:r>
      <w:r w:rsidR="00D2423E" w:rsidRPr="00CD7438">
        <w:rPr>
          <w:i/>
          <w:lang w:val="en-GB"/>
        </w:rPr>
        <w:t>Proceed</w:t>
      </w:r>
      <w:r w:rsidR="00D2423E" w:rsidRPr="00CD7438">
        <w:rPr>
          <w:i/>
          <w:lang w:val="en-GB"/>
        </w:rPr>
        <w:lastRenderedPageBreak/>
        <w:t>ings of the Software Demonstrations of the 15th Conference of the European Chapter of the Association for Computational Linguistics</w:t>
      </w:r>
      <w:r w:rsidR="00BD7A01" w:rsidRPr="00CD7438">
        <w:rPr>
          <w:i/>
          <w:lang w:val="en-GB"/>
        </w:rPr>
        <w:t xml:space="preserve"> </w:t>
      </w:r>
      <w:r w:rsidR="00BD7A01" w:rsidRPr="00CD7438">
        <w:rPr>
          <w:lang w:val="en-GB"/>
        </w:rPr>
        <w:t xml:space="preserve">(2017), </w:t>
      </w:r>
      <w:r w:rsidR="00D2423E" w:rsidRPr="00CD7438">
        <w:rPr>
          <w:lang w:val="en-GB"/>
        </w:rPr>
        <w:t>Valencia, Spain, 65-68.</w:t>
      </w:r>
    </w:p>
    <w:p w:rsidR="00D2423E" w:rsidRPr="00CD7438" w:rsidRDefault="00A53BD9" w:rsidP="002F7BC8">
      <w:pPr>
        <w:pStyle w:val="References"/>
        <w:rPr>
          <w:lang w:val="en-GB"/>
        </w:rPr>
      </w:pPr>
      <w:r w:rsidRPr="00CD7438">
        <w:rPr>
          <w:lang w:val="en-GB"/>
        </w:rPr>
        <w:t>[</w:t>
      </w:r>
      <w:r w:rsidR="00D2423E" w:rsidRPr="00CD7438">
        <w:rPr>
          <w:lang w:val="en-GB"/>
        </w:rPr>
        <w:t>15</w:t>
      </w:r>
      <w:r w:rsidRPr="00CD7438">
        <w:rPr>
          <w:lang w:val="en-GB"/>
        </w:rPr>
        <w:t>]</w:t>
      </w:r>
      <w:r w:rsidR="00D2423E" w:rsidRPr="00CD7438">
        <w:rPr>
          <w:lang w:val="en-GB"/>
        </w:rPr>
        <w:tab/>
      </w:r>
      <w:r w:rsidRPr="00CD7438">
        <w:rPr>
          <w:lang w:val="en-GB"/>
        </w:rPr>
        <w:t xml:space="preserve">J. </w:t>
      </w:r>
      <w:r w:rsidR="00D2423E" w:rsidRPr="00CD7438">
        <w:rPr>
          <w:lang w:val="en-GB"/>
        </w:rPr>
        <w:t xml:space="preserve">Gehring, </w:t>
      </w:r>
      <w:r w:rsidRPr="00CD7438">
        <w:rPr>
          <w:lang w:val="en-GB"/>
        </w:rPr>
        <w:t xml:space="preserve">M. </w:t>
      </w:r>
      <w:proofErr w:type="spellStart"/>
      <w:r w:rsidR="00D2423E" w:rsidRPr="00CD7438">
        <w:rPr>
          <w:lang w:val="en-GB"/>
        </w:rPr>
        <w:t>Auli</w:t>
      </w:r>
      <w:proofErr w:type="spellEnd"/>
      <w:r w:rsidR="00D2423E" w:rsidRPr="00CD7438">
        <w:rPr>
          <w:lang w:val="en-GB"/>
        </w:rPr>
        <w:t xml:space="preserve">, </w:t>
      </w:r>
      <w:r w:rsidRPr="00CD7438">
        <w:rPr>
          <w:lang w:val="en-GB"/>
        </w:rPr>
        <w:t xml:space="preserve">D. </w:t>
      </w:r>
      <w:proofErr w:type="spellStart"/>
      <w:r w:rsidR="00D2423E" w:rsidRPr="00CD7438">
        <w:rPr>
          <w:lang w:val="en-GB"/>
        </w:rPr>
        <w:t>Grangier</w:t>
      </w:r>
      <w:proofErr w:type="spellEnd"/>
      <w:r w:rsidR="00D2423E" w:rsidRPr="00CD7438">
        <w:rPr>
          <w:lang w:val="en-GB"/>
        </w:rPr>
        <w:t xml:space="preserve">, D. </w:t>
      </w:r>
      <w:proofErr w:type="spellStart"/>
      <w:r w:rsidR="00D2423E" w:rsidRPr="00CD7438">
        <w:rPr>
          <w:lang w:val="en-GB"/>
        </w:rPr>
        <w:t>Yarats</w:t>
      </w:r>
      <w:proofErr w:type="spellEnd"/>
      <w:r w:rsidR="00D2423E" w:rsidRPr="00CD7438">
        <w:rPr>
          <w:lang w:val="en-GB"/>
        </w:rPr>
        <w:t xml:space="preserve">, </w:t>
      </w:r>
      <w:r w:rsidRPr="00CD7438">
        <w:rPr>
          <w:lang w:val="en-GB"/>
        </w:rPr>
        <w:t xml:space="preserve">Y. </w:t>
      </w:r>
      <w:r w:rsidR="00D2423E" w:rsidRPr="00CD7438">
        <w:rPr>
          <w:lang w:val="en-GB"/>
        </w:rPr>
        <w:t>Dauphin</w:t>
      </w:r>
      <w:r w:rsidR="00BF388A" w:rsidRPr="00CD7438">
        <w:rPr>
          <w:lang w:val="en-GB"/>
        </w:rPr>
        <w:t>,</w:t>
      </w:r>
      <w:r w:rsidR="00D2423E" w:rsidRPr="00CD7438">
        <w:rPr>
          <w:lang w:val="en-GB"/>
        </w:rPr>
        <w:t xml:space="preserve"> Convolutional Sequence to Sequence Learning. </w:t>
      </w:r>
      <w:r w:rsidR="00D2423E" w:rsidRPr="00CD7438">
        <w:rPr>
          <w:i/>
          <w:lang w:val="en-GB"/>
        </w:rPr>
        <w:t>Proceedings of the 34th International Conference on Machine Learning</w:t>
      </w:r>
      <w:r w:rsidR="0067028C" w:rsidRPr="00CD7438">
        <w:rPr>
          <w:lang w:val="en-GB"/>
        </w:rPr>
        <w:t xml:space="preserve"> (2017)</w:t>
      </w:r>
      <w:r w:rsidR="00D2423E" w:rsidRPr="00CD7438">
        <w:rPr>
          <w:lang w:val="en-GB"/>
        </w:rPr>
        <w:t>, Sydney, Australia, 1243-1252.</w:t>
      </w:r>
    </w:p>
    <w:p w:rsidR="001E659F" w:rsidRPr="00CD7438" w:rsidRDefault="00543C20" w:rsidP="002F7BC8">
      <w:pPr>
        <w:pStyle w:val="References"/>
        <w:rPr>
          <w:lang w:val="en-GB"/>
        </w:rPr>
      </w:pPr>
      <w:r w:rsidRPr="00CD7438">
        <w:rPr>
          <w:lang w:val="en-GB"/>
        </w:rPr>
        <w:t>[</w:t>
      </w:r>
      <w:r w:rsidR="001E659F" w:rsidRPr="00CD7438">
        <w:rPr>
          <w:lang w:val="en-GB"/>
        </w:rPr>
        <w:t>16</w:t>
      </w:r>
      <w:r w:rsidRPr="00CD7438">
        <w:rPr>
          <w:lang w:val="en-GB"/>
        </w:rPr>
        <w:t>]</w:t>
      </w:r>
      <w:r w:rsidR="00EE6E53" w:rsidRPr="00CD7438">
        <w:rPr>
          <w:lang w:val="en-GB"/>
        </w:rPr>
        <w:tab/>
      </w:r>
      <w:r w:rsidRPr="00CD7438">
        <w:rPr>
          <w:lang w:val="en-GB"/>
        </w:rPr>
        <w:t xml:space="preserve">R. </w:t>
      </w:r>
      <w:proofErr w:type="spellStart"/>
      <w:r w:rsidR="001E659F" w:rsidRPr="00CD7438">
        <w:rPr>
          <w:lang w:val="en-GB"/>
        </w:rPr>
        <w:t>Sennrich</w:t>
      </w:r>
      <w:proofErr w:type="spellEnd"/>
      <w:r w:rsidR="001E659F" w:rsidRPr="00CD7438">
        <w:rPr>
          <w:lang w:val="en-GB"/>
        </w:rPr>
        <w:t xml:space="preserve">, </w:t>
      </w:r>
      <w:r w:rsidRPr="00CD7438">
        <w:rPr>
          <w:lang w:val="en-GB"/>
        </w:rPr>
        <w:t xml:space="preserve">A. </w:t>
      </w:r>
      <w:r w:rsidR="001E659F" w:rsidRPr="00CD7438">
        <w:rPr>
          <w:lang w:val="en-GB"/>
        </w:rPr>
        <w:t xml:space="preserve">Birch, A. Currey, </w:t>
      </w:r>
      <w:r w:rsidRPr="00CD7438">
        <w:rPr>
          <w:lang w:val="en-GB"/>
        </w:rPr>
        <w:t xml:space="preserve">U. </w:t>
      </w:r>
      <w:proofErr w:type="spellStart"/>
      <w:r w:rsidR="001E659F" w:rsidRPr="00CD7438">
        <w:rPr>
          <w:lang w:val="en-GB"/>
        </w:rPr>
        <w:t>Germann</w:t>
      </w:r>
      <w:proofErr w:type="spellEnd"/>
      <w:r w:rsidR="001E659F" w:rsidRPr="00CD7438">
        <w:rPr>
          <w:lang w:val="en-GB"/>
        </w:rPr>
        <w:t xml:space="preserve">, </w:t>
      </w:r>
      <w:r w:rsidRPr="00CD7438">
        <w:rPr>
          <w:lang w:val="en-GB"/>
        </w:rPr>
        <w:t xml:space="preserve">B. </w:t>
      </w:r>
      <w:r w:rsidR="001E659F" w:rsidRPr="00CD7438">
        <w:rPr>
          <w:lang w:val="en-GB"/>
        </w:rPr>
        <w:t xml:space="preserve">Haddow, </w:t>
      </w:r>
      <w:r w:rsidRPr="00CD7438">
        <w:rPr>
          <w:lang w:val="en-GB"/>
        </w:rPr>
        <w:t xml:space="preserve">K. </w:t>
      </w:r>
      <w:proofErr w:type="spellStart"/>
      <w:r w:rsidR="001E659F" w:rsidRPr="00CD7438">
        <w:rPr>
          <w:lang w:val="en-GB"/>
        </w:rPr>
        <w:t>Heafield</w:t>
      </w:r>
      <w:proofErr w:type="spellEnd"/>
      <w:r w:rsidR="001E659F" w:rsidRPr="00CD7438">
        <w:rPr>
          <w:lang w:val="en-GB"/>
        </w:rPr>
        <w:t xml:space="preserve">, </w:t>
      </w:r>
      <w:r w:rsidRPr="00CD7438">
        <w:rPr>
          <w:lang w:val="en-GB"/>
        </w:rPr>
        <w:t xml:space="preserve">A.V.M. </w:t>
      </w:r>
      <w:r w:rsidR="001E659F" w:rsidRPr="00CD7438">
        <w:rPr>
          <w:lang w:val="en-GB"/>
        </w:rPr>
        <w:t xml:space="preserve">Barone, </w:t>
      </w:r>
      <w:r w:rsidRPr="00CD7438">
        <w:rPr>
          <w:lang w:val="en-GB"/>
        </w:rPr>
        <w:t xml:space="preserve">P. </w:t>
      </w:r>
      <w:r w:rsidR="001E659F" w:rsidRPr="00CD7438">
        <w:rPr>
          <w:lang w:val="en-GB"/>
        </w:rPr>
        <w:t>Williams</w:t>
      </w:r>
      <w:r w:rsidRPr="00CD7438">
        <w:rPr>
          <w:lang w:val="en-GB"/>
        </w:rPr>
        <w:t>,</w:t>
      </w:r>
      <w:r w:rsidR="001E659F" w:rsidRPr="00CD7438">
        <w:rPr>
          <w:lang w:val="en-GB"/>
        </w:rPr>
        <w:t xml:space="preserve"> The University of Edinburgh’s Neural MT Systems for WMT17. </w:t>
      </w:r>
      <w:r w:rsidR="001E659F" w:rsidRPr="00CD7438">
        <w:rPr>
          <w:i/>
          <w:lang w:val="en-GB"/>
        </w:rPr>
        <w:t>Proceedings of the Second Conference on Machine Translation,</w:t>
      </w:r>
      <w:r w:rsidR="001E659F" w:rsidRPr="00CD7438">
        <w:rPr>
          <w:lang w:val="en-GB"/>
        </w:rPr>
        <w:t xml:space="preserve"> </w:t>
      </w:r>
      <w:r w:rsidR="001E659F" w:rsidRPr="00CD7438">
        <w:rPr>
          <w:b/>
          <w:lang w:val="en-GB"/>
        </w:rPr>
        <w:t>2</w:t>
      </w:r>
      <w:r w:rsidR="001E659F" w:rsidRPr="00CD7438">
        <w:rPr>
          <w:lang w:val="en-GB"/>
        </w:rPr>
        <w:t>: Shared Task Papers</w:t>
      </w:r>
      <w:r w:rsidRPr="00CD7438">
        <w:rPr>
          <w:lang w:val="en-GB"/>
        </w:rPr>
        <w:t xml:space="preserve"> (2017)</w:t>
      </w:r>
      <w:r w:rsidR="001E659F" w:rsidRPr="00CD7438">
        <w:rPr>
          <w:lang w:val="en-GB"/>
        </w:rPr>
        <w:t>. Copenhagen, Denmark</w:t>
      </w:r>
      <w:r w:rsidRPr="00CD7438">
        <w:rPr>
          <w:lang w:val="en-GB"/>
        </w:rPr>
        <w:t>, 389-399</w:t>
      </w:r>
      <w:r w:rsidR="001E659F" w:rsidRPr="00CD7438">
        <w:rPr>
          <w:lang w:val="en-GB"/>
        </w:rPr>
        <w:t>.</w:t>
      </w:r>
    </w:p>
    <w:p w:rsidR="00CD2A3E" w:rsidRPr="00CD7438" w:rsidRDefault="00CD2A3E" w:rsidP="00CD2A3E">
      <w:pPr>
        <w:pStyle w:val="References"/>
        <w:rPr>
          <w:lang w:val="en-GB"/>
        </w:rPr>
      </w:pPr>
      <w:r w:rsidRPr="00CD7438">
        <w:rPr>
          <w:lang w:val="en-GB"/>
        </w:rPr>
        <w:t>[17]</w:t>
      </w:r>
      <w:r w:rsidRPr="00CD7438">
        <w:rPr>
          <w:lang w:val="en-GB"/>
        </w:rPr>
        <w:tab/>
        <w:t>A.V.M. Barone</w:t>
      </w:r>
      <w:proofErr w:type="gramStart"/>
      <w:r w:rsidRPr="00CD7438">
        <w:rPr>
          <w:lang w:val="en-GB"/>
        </w:rPr>
        <w:t>, ,</w:t>
      </w:r>
      <w:proofErr w:type="gramEnd"/>
      <w:r w:rsidRPr="00CD7438">
        <w:rPr>
          <w:lang w:val="en-GB"/>
        </w:rPr>
        <w:t xml:space="preserve"> J. </w:t>
      </w:r>
      <w:proofErr w:type="spellStart"/>
      <w:r w:rsidRPr="00CD7438">
        <w:rPr>
          <w:lang w:val="en-GB"/>
        </w:rPr>
        <w:t>Helcl</w:t>
      </w:r>
      <w:proofErr w:type="spellEnd"/>
      <w:r w:rsidRPr="00CD7438">
        <w:rPr>
          <w:lang w:val="en-GB"/>
        </w:rPr>
        <w:t xml:space="preserve">, R. </w:t>
      </w:r>
      <w:proofErr w:type="spellStart"/>
      <w:r w:rsidRPr="00CD7438">
        <w:rPr>
          <w:lang w:val="en-GB"/>
        </w:rPr>
        <w:t>Sennrich</w:t>
      </w:r>
      <w:proofErr w:type="spellEnd"/>
      <w:r w:rsidRPr="00CD7438">
        <w:rPr>
          <w:lang w:val="en-GB"/>
        </w:rPr>
        <w:t xml:space="preserve">, B. Haddow, A. Birch, Deep Architectures for Neural Machine Translation. </w:t>
      </w:r>
      <w:r w:rsidRPr="00CD7438">
        <w:rPr>
          <w:i/>
          <w:lang w:val="en-GB"/>
        </w:rPr>
        <w:t xml:space="preserve">Proceedings of the Second Conference on Machine Translation </w:t>
      </w:r>
      <w:r w:rsidRPr="00CD7438">
        <w:rPr>
          <w:lang w:val="en-GB"/>
        </w:rPr>
        <w:t>(2017), Copenhagen, Denmark, 99-107.</w:t>
      </w:r>
    </w:p>
    <w:p w:rsidR="00CD2A3E" w:rsidRPr="00CD7438" w:rsidRDefault="00CD2A3E" w:rsidP="00CD2A3E">
      <w:pPr>
        <w:pStyle w:val="References"/>
        <w:rPr>
          <w:lang w:val="en-GB"/>
        </w:rPr>
      </w:pPr>
      <w:r w:rsidRPr="00CD7438">
        <w:rPr>
          <w:highlight w:val="yellow"/>
          <w:lang w:val="en-GB"/>
        </w:rPr>
        <w:t>[trans2017]</w:t>
      </w:r>
      <w:r w:rsidRPr="00CD7438">
        <w:rPr>
          <w:highlight w:val="yellow"/>
          <w:lang w:val="en-GB"/>
        </w:rPr>
        <w:tab/>
      </w:r>
      <w:proofErr w:type="spellStart"/>
      <w:r w:rsidRPr="00CD7438">
        <w:rPr>
          <w:highlight w:val="yellow"/>
          <w:lang w:val="en-GB"/>
        </w:rPr>
        <w:t>Zhongwei</w:t>
      </w:r>
      <w:proofErr w:type="spellEnd"/>
      <w:r w:rsidRPr="00CD7438">
        <w:rPr>
          <w:highlight w:val="yellow"/>
          <w:lang w:val="en-GB"/>
        </w:rPr>
        <w:t xml:space="preserve"> </w:t>
      </w:r>
      <w:proofErr w:type="gramStart"/>
      <w:r w:rsidRPr="00CD7438">
        <w:rPr>
          <w:highlight w:val="yellow"/>
          <w:lang w:val="en-GB"/>
        </w:rPr>
        <w:t>Li ;</w:t>
      </w:r>
      <w:proofErr w:type="gramEnd"/>
      <w:r w:rsidRPr="00CD7438">
        <w:rPr>
          <w:highlight w:val="yellow"/>
          <w:lang w:val="en-GB"/>
        </w:rPr>
        <w:t xml:space="preserve"> </w:t>
      </w:r>
      <w:proofErr w:type="spellStart"/>
      <w:r w:rsidRPr="00CD7438">
        <w:rPr>
          <w:highlight w:val="yellow"/>
          <w:lang w:val="en-GB"/>
        </w:rPr>
        <w:t>Eng</w:t>
      </w:r>
      <w:proofErr w:type="spellEnd"/>
      <w:r w:rsidRPr="00CD7438">
        <w:rPr>
          <w:highlight w:val="yellow"/>
          <w:lang w:val="en-GB"/>
        </w:rPr>
        <w:t xml:space="preserve"> </w:t>
      </w:r>
      <w:proofErr w:type="spellStart"/>
      <w:r w:rsidRPr="00CD7438">
        <w:rPr>
          <w:highlight w:val="yellow"/>
          <w:lang w:val="en-GB"/>
        </w:rPr>
        <w:t>Siong</w:t>
      </w:r>
      <w:proofErr w:type="spellEnd"/>
      <w:r w:rsidRPr="00CD7438">
        <w:rPr>
          <w:highlight w:val="yellow"/>
          <w:lang w:val="en-GB"/>
        </w:rPr>
        <w:t xml:space="preserve"> </w:t>
      </w:r>
      <w:proofErr w:type="spellStart"/>
      <w:r w:rsidRPr="00CD7438">
        <w:rPr>
          <w:highlight w:val="yellow"/>
          <w:lang w:val="en-GB"/>
        </w:rPr>
        <w:t>Chng</w:t>
      </w:r>
      <w:proofErr w:type="spellEnd"/>
      <w:r w:rsidRPr="00CD7438">
        <w:rPr>
          <w:highlight w:val="yellow"/>
          <w:lang w:val="en-GB"/>
        </w:rPr>
        <w:t xml:space="preserve"> ; </w:t>
      </w:r>
      <w:proofErr w:type="spellStart"/>
      <w:r w:rsidRPr="00CD7438">
        <w:rPr>
          <w:highlight w:val="yellow"/>
          <w:lang w:val="en-GB"/>
        </w:rPr>
        <w:t>Haizhou</w:t>
      </w:r>
      <w:proofErr w:type="spellEnd"/>
      <w:r w:rsidRPr="00CD7438">
        <w:rPr>
          <w:highlight w:val="yellow"/>
          <w:lang w:val="en-GB"/>
        </w:rPr>
        <w:t xml:space="preserve"> Li. Named entity transliteration with sequence-to-sequence neural network</w:t>
      </w:r>
    </w:p>
    <w:p w:rsidR="00D2423E" w:rsidRPr="00CD7438" w:rsidRDefault="00D2423E" w:rsidP="00CD2A3E">
      <w:pPr>
        <w:pStyle w:val="References"/>
        <w:rPr>
          <w:lang w:val="en-GB"/>
        </w:rPr>
      </w:pPr>
    </w:p>
    <w:sectPr w:rsidR="00D2423E" w:rsidRPr="00CD7438" w:rsidSect="009F7FCE">
      <w:headerReference w:type="even" r:id="rId12"/>
      <w:headerReference w:type="default" r:id="rId13"/>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58C" w:rsidRDefault="004E658C">
      <w:r>
        <w:separator/>
      </w:r>
    </w:p>
  </w:endnote>
  <w:endnote w:type="continuationSeparator" w:id="0">
    <w:p w:rsidR="004E658C" w:rsidRDefault="004E6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BA"/>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BA"/>
    <w:family w:val="swiss"/>
    <w:pitch w:val="variable"/>
    <w:sig w:usb0="E0002EFF" w:usb1="C000785B" w:usb2="00000009" w:usb3="00000000" w:csb0="000001FF" w:csb1="00000000"/>
  </w:font>
  <w:font w:name="Courier">
    <w:altName w:val="Courier New"/>
    <w:panose1 w:val="02070309020205020404"/>
    <w:charset w:val="00"/>
    <w:family w:val="modern"/>
    <w:notTrueType/>
    <w:pitch w:val="fixed"/>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Ebrima">
    <w:panose1 w:val="02000000000000000000"/>
    <w:charset w:val="BA"/>
    <w:family w:val="auto"/>
    <w:pitch w:val="variable"/>
    <w:sig w:usb0="A000005F" w:usb1="02000041" w:usb2="00000800" w:usb3="00000000" w:csb0="00000093" w:csb1="00000000"/>
  </w:font>
  <w:font w:name="Cambria">
    <w:panose1 w:val="02040503050406030204"/>
    <w:charset w:val="BA"/>
    <w:family w:val="roman"/>
    <w:pitch w:val="variable"/>
    <w:sig w:usb0="E00006FF" w:usb1="420024FF" w:usb2="02000000" w:usb3="00000000" w:csb0="0000019F" w:csb1="00000000"/>
  </w:font>
  <w:font w:name="Calibri">
    <w:panose1 w:val="020F05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58C" w:rsidRDefault="004E658C" w:rsidP="009F7FCE">
      <w:pPr>
        <w:ind w:firstLine="0"/>
      </w:pPr>
      <w:r>
        <w:separator/>
      </w:r>
    </w:p>
  </w:footnote>
  <w:footnote w:type="continuationSeparator" w:id="0">
    <w:p w:rsidR="004E658C" w:rsidRDefault="004E658C" w:rsidP="009F7FCE">
      <w:pPr>
        <w:ind w:firstLine="0"/>
      </w:pPr>
      <w:r>
        <w:continuationSeparator/>
      </w:r>
    </w:p>
  </w:footnote>
  <w:footnote w:id="1">
    <w:p w:rsidR="000B346D" w:rsidRPr="00D15449" w:rsidRDefault="000B346D">
      <w:pPr>
        <w:pStyle w:val="FootnoteText"/>
        <w:rPr>
          <w:sz w:val="16"/>
          <w:szCs w:val="16"/>
        </w:rPr>
      </w:pPr>
      <w:r w:rsidRPr="00D15449">
        <w:rPr>
          <w:rStyle w:val="FootnoteReference"/>
          <w:sz w:val="16"/>
          <w:szCs w:val="16"/>
        </w:rPr>
        <w:footnoteRef/>
      </w:r>
      <w:r w:rsidRPr="00D15449">
        <w:rPr>
          <w:sz w:val="16"/>
          <w:szCs w:val="16"/>
        </w:rPr>
        <w:t xml:space="preserve"> Jānis Zuters, e-mail: janis.zuters@lu.lv </w:t>
      </w:r>
    </w:p>
  </w:footnote>
  <w:footnote w:id="2">
    <w:p w:rsidR="000B346D" w:rsidDel="008870C5" w:rsidRDefault="000B346D">
      <w:pPr>
        <w:pStyle w:val="FootnoteText"/>
        <w:rPr>
          <w:del w:id="1" w:author="Jānis Zuters" w:date="2018-10-21T09:23:00Z"/>
        </w:rPr>
      </w:pPr>
      <w:del w:id="2" w:author="Jānis Zuters" w:date="2018-10-21T09:23:00Z">
        <w:r w:rsidRPr="00D15449" w:rsidDel="008870C5">
          <w:rPr>
            <w:rStyle w:val="FootnoteReference"/>
            <w:sz w:val="16"/>
            <w:szCs w:val="16"/>
          </w:rPr>
          <w:footnoteRef/>
        </w:r>
        <w:r w:rsidRPr="00D15449" w:rsidDel="008870C5">
          <w:rPr>
            <w:sz w:val="16"/>
            <w:szCs w:val="16"/>
          </w:rPr>
          <w:delText xml:space="preserve"> </w:delText>
        </w:r>
        <w:r w:rsidRPr="00D15449" w:rsidDel="008870C5">
          <w:rPr>
            <w:sz w:val="16"/>
            <w:szCs w:val="16"/>
            <w:lang w:val="en-GB"/>
          </w:rPr>
          <w:delText>Gus Strazds,</w:delText>
        </w:r>
        <w:r w:rsidRPr="00D15449" w:rsidDel="008870C5">
          <w:rPr>
            <w:rStyle w:val="ORCID"/>
            <w:sz w:val="16"/>
            <w:szCs w:val="16"/>
            <w:lang w:val="en-GB"/>
          </w:rPr>
          <w:delText xml:space="preserve"> </w:delText>
        </w:r>
        <w:r w:rsidRPr="00D15449" w:rsidDel="008870C5">
          <w:rPr>
            <w:sz w:val="16"/>
            <w:szCs w:val="16"/>
          </w:rPr>
          <w:delText>e-mail: gstrazds@</w:delText>
        </w:r>
        <w:r w:rsidDel="008870C5">
          <w:rPr>
            <w:sz w:val="16"/>
            <w:szCs w:val="16"/>
          </w:rPr>
          <w:delText>gmail.com</w:delText>
        </w:r>
      </w:del>
    </w:p>
  </w:footnote>
  <w:footnote w:id="3">
    <w:p w:rsidR="000B346D" w:rsidDel="008870C5" w:rsidRDefault="000B346D" w:rsidP="00250BAD">
      <w:pPr>
        <w:pStyle w:val="FootnoteText"/>
        <w:rPr>
          <w:del w:id="4" w:author="Jānis Zuters" w:date="2018-10-21T09:23:00Z"/>
        </w:rPr>
      </w:pPr>
      <w:del w:id="5" w:author="Jānis Zuters" w:date="2018-10-21T09:23:00Z">
        <w:r w:rsidRPr="00D15449" w:rsidDel="008870C5">
          <w:rPr>
            <w:rStyle w:val="FootnoteReference"/>
            <w:sz w:val="16"/>
            <w:szCs w:val="16"/>
          </w:rPr>
          <w:footnoteRef/>
        </w:r>
        <w:r w:rsidRPr="00D15449" w:rsidDel="008870C5">
          <w:rPr>
            <w:sz w:val="16"/>
            <w:szCs w:val="16"/>
          </w:rPr>
          <w:delText xml:space="preserve"> </w:delText>
        </w:r>
        <w:r w:rsidDel="008870C5">
          <w:rPr>
            <w:sz w:val="16"/>
            <w:szCs w:val="16"/>
            <w:lang w:val="en-GB"/>
          </w:rPr>
          <w:delText>Viktorija Ļeonova</w:delText>
        </w:r>
        <w:r w:rsidRPr="00D15449" w:rsidDel="008870C5">
          <w:rPr>
            <w:sz w:val="16"/>
            <w:szCs w:val="16"/>
            <w:lang w:val="en-GB"/>
          </w:rPr>
          <w:delText>,</w:delText>
        </w:r>
        <w:r w:rsidRPr="00D15449" w:rsidDel="008870C5">
          <w:rPr>
            <w:rStyle w:val="ORCID"/>
            <w:sz w:val="16"/>
            <w:szCs w:val="16"/>
            <w:lang w:val="en-GB"/>
          </w:rPr>
          <w:delText xml:space="preserve"> </w:delText>
        </w:r>
        <w:r w:rsidRPr="00D15449" w:rsidDel="008870C5">
          <w:rPr>
            <w:sz w:val="16"/>
            <w:szCs w:val="16"/>
          </w:rPr>
          <w:delText xml:space="preserve">e-mail: </w:delText>
        </w:r>
        <w:r w:rsidDel="008870C5">
          <w:rPr>
            <w:sz w:val="16"/>
            <w:szCs w:val="16"/>
          </w:rPr>
          <w:delText>viktorija.leonova</w:delText>
        </w:r>
        <w:r w:rsidRPr="00D15449" w:rsidDel="008870C5">
          <w:rPr>
            <w:sz w:val="16"/>
            <w:szCs w:val="16"/>
          </w:rPr>
          <w:delText>@</w:delText>
        </w:r>
        <w:r w:rsidDel="008870C5">
          <w:rPr>
            <w:sz w:val="16"/>
            <w:szCs w:val="16"/>
          </w:rPr>
          <w:delText>gmail.com</w:delText>
        </w:r>
      </w:del>
    </w:p>
  </w:footnote>
  <w:footnote w:id="4">
    <w:p w:rsidR="000B346D" w:rsidRPr="006A687A" w:rsidRDefault="000B346D">
      <w:pPr>
        <w:pStyle w:val="FootnoteText"/>
        <w:rPr>
          <w:szCs w:val="18"/>
          <w:lang w:val="lv-LV"/>
        </w:rPr>
      </w:pPr>
      <w:r w:rsidRPr="006A687A">
        <w:rPr>
          <w:rStyle w:val="FootnoteReference"/>
          <w:szCs w:val="18"/>
        </w:rPr>
        <w:footnoteRef/>
      </w:r>
      <w:r w:rsidRPr="006A687A">
        <w:rPr>
          <w:szCs w:val="18"/>
        </w:rPr>
        <w:t xml:space="preserve"> </w:t>
      </w:r>
      <w:r>
        <w:rPr>
          <w:szCs w:val="18"/>
        </w:rPr>
        <w:t>S</w:t>
      </w:r>
      <w:r w:rsidRPr="006A687A">
        <w:rPr>
          <w:szCs w:val="18"/>
        </w:rPr>
        <w:t>ource code available at: https://github.com/zuters/prpe</w:t>
      </w:r>
    </w:p>
  </w:footnote>
  <w:footnote w:id="5">
    <w:p w:rsidR="000B346D" w:rsidRPr="006A687A" w:rsidRDefault="000B346D" w:rsidP="00071F64">
      <w:pPr>
        <w:pStyle w:val="FootnoteText"/>
        <w:rPr>
          <w:szCs w:val="18"/>
          <w:lang w:val="lv-LV"/>
        </w:rPr>
      </w:pPr>
      <w:r w:rsidRPr="00091914">
        <w:rPr>
          <w:rStyle w:val="FootnoteReference"/>
          <w:szCs w:val="18"/>
          <w:highlight w:val="yellow"/>
        </w:rPr>
        <w:footnoteRef/>
      </w:r>
      <w:r w:rsidRPr="00091914">
        <w:rPr>
          <w:szCs w:val="18"/>
          <w:highlight w:val="yellow"/>
        </w:rPr>
        <w:t xml:space="preserve"> Source code available at: https://github.com/zuters/prpene</w:t>
      </w:r>
    </w:p>
  </w:footnote>
  <w:footnote w:id="6">
    <w:p w:rsidR="000B346D" w:rsidRPr="006A687A" w:rsidRDefault="000B346D" w:rsidP="00C74D9B">
      <w:pPr>
        <w:pStyle w:val="Footnote"/>
        <w:rPr>
          <w:lang w:val="lv-LV"/>
        </w:rPr>
      </w:pPr>
      <w:r w:rsidRPr="006A687A">
        <w:rPr>
          <w:rStyle w:val="FootnoteReference"/>
          <w:szCs w:val="18"/>
        </w:rPr>
        <w:footnoteRef/>
      </w:r>
      <w:r w:rsidRPr="00216515">
        <w:rPr>
          <w:lang w:val="lv-LV"/>
        </w:rPr>
        <w:t xml:space="preserve"> http://www.statmt.org/wmt17/translation-task.html</w:t>
      </w:r>
    </w:p>
  </w:footnote>
  <w:footnote w:id="7">
    <w:p w:rsidR="000B346D" w:rsidRPr="006A687A" w:rsidRDefault="000B346D" w:rsidP="00C74D9B">
      <w:pPr>
        <w:pStyle w:val="Footnote"/>
        <w:rPr>
          <w:szCs w:val="18"/>
          <w:lang w:val="lv-LV"/>
        </w:rPr>
      </w:pPr>
      <w:r w:rsidRPr="006A687A">
        <w:rPr>
          <w:rStyle w:val="FootnoteReference"/>
          <w:szCs w:val="18"/>
        </w:rPr>
        <w:footnoteRef/>
      </w:r>
      <w:r w:rsidRPr="00216515">
        <w:rPr>
          <w:szCs w:val="18"/>
          <w:lang w:val="lv-LV"/>
        </w:rPr>
        <w:t xml:space="preserve"> </w:t>
      </w:r>
      <w:r w:rsidRPr="00A07F66">
        <w:rPr>
          <w:lang w:val="lv-LV"/>
        </w:rPr>
        <w:t>https://github.com/rsennrich/subword-nmt</w:t>
      </w:r>
    </w:p>
  </w:footnote>
  <w:footnote w:id="8">
    <w:p w:rsidR="000B346D" w:rsidRPr="006A687A" w:rsidRDefault="000B346D" w:rsidP="00C74D9B">
      <w:pPr>
        <w:pStyle w:val="Footnote"/>
        <w:rPr>
          <w:lang w:val="lv-LV"/>
        </w:rPr>
      </w:pPr>
      <w:r w:rsidRPr="006A687A">
        <w:rPr>
          <w:rStyle w:val="FootnoteReference"/>
          <w:szCs w:val="18"/>
        </w:rPr>
        <w:footnoteRef/>
      </w:r>
      <w:r w:rsidRPr="00216515">
        <w:rPr>
          <w:lang w:val="lv-LV"/>
        </w:rPr>
        <w:t xml:space="preserve"> https://github.com/EdinburghNLP/nematus</w:t>
      </w:r>
    </w:p>
  </w:footnote>
  <w:footnote w:id="9">
    <w:p w:rsidR="000B346D" w:rsidRPr="006A687A" w:rsidRDefault="000B346D" w:rsidP="00C74D9B">
      <w:pPr>
        <w:pStyle w:val="Footnote"/>
        <w:rPr>
          <w:lang w:val="lv-LV"/>
        </w:rPr>
      </w:pPr>
      <w:r w:rsidRPr="006A687A">
        <w:rPr>
          <w:rStyle w:val="FootnoteReference"/>
          <w:szCs w:val="18"/>
        </w:rPr>
        <w:footnoteRef/>
      </w:r>
      <w:r w:rsidRPr="00216515">
        <w:rPr>
          <w:lang w:val="lv-LV"/>
        </w:rPr>
        <w:t xml:space="preserve"> https://github.com/facebookresearch/fairseq-py</w:t>
      </w:r>
    </w:p>
  </w:footnote>
  <w:footnote w:id="10">
    <w:p w:rsidR="000B346D" w:rsidRPr="006A687A" w:rsidRDefault="000B346D" w:rsidP="00C74D9B">
      <w:pPr>
        <w:pStyle w:val="Footnote"/>
        <w:rPr>
          <w:lang w:val="lv-LV"/>
        </w:rPr>
      </w:pPr>
      <w:r w:rsidRPr="006A687A">
        <w:rPr>
          <w:rStyle w:val="FootnoteReference"/>
          <w:szCs w:val="18"/>
        </w:rPr>
        <w:footnoteRef/>
      </w:r>
      <w:r w:rsidRPr="00216515">
        <w:rPr>
          <w:lang w:val="lv-LV"/>
        </w:rPr>
        <w:t xml:space="preserve"> http://www.statmt.org/wmt17/results.html</w:t>
      </w:r>
    </w:p>
  </w:footnote>
  <w:footnote w:id="11">
    <w:p w:rsidR="000B346D" w:rsidRPr="006A687A" w:rsidRDefault="000B346D" w:rsidP="00C74D9B">
      <w:pPr>
        <w:pStyle w:val="Footnote"/>
        <w:rPr>
          <w:lang w:val="lv-LV"/>
        </w:rPr>
      </w:pPr>
      <w:r w:rsidRPr="006A687A">
        <w:rPr>
          <w:rStyle w:val="FootnoteReference"/>
          <w:szCs w:val="18"/>
        </w:rPr>
        <w:footnoteRef/>
      </w:r>
      <w:r w:rsidRPr="006A687A">
        <w:t>Statistical significance was estimated via bootstrap resampling using the script analysis/bootstrap-hypothesis-difference-significance.pl from the Moses MT system:  https://github.com/moses-smt/mosesdecoder</w:t>
      </w:r>
    </w:p>
  </w:footnote>
  <w:footnote w:id="12">
    <w:p w:rsidR="000B346D" w:rsidRPr="0042268A" w:rsidRDefault="000B346D" w:rsidP="00C74D9B">
      <w:pPr>
        <w:pStyle w:val="Footnote"/>
        <w:rPr>
          <w:lang w:val="lv-LV"/>
        </w:rPr>
      </w:pPr>
      <w:r>
        <w:rPr>
          <w:rStyle w:val="FootnoteReference"/>
        </w:rPr>
        <w:footnoteRef/>
      </w:r>
      <w:r w:rsidRPr="00216515">
        <w:rPr>
          <w:lang w:val="lv-LV"/>
        </w:rPr>
        <w:t xml:space="preserve"> http://data.statmt.org/wmt17_systems/training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46D" w:rsidRDefault="000B346D"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346D" w:rsidRDefault="000B346D" w:rsidP="002D48C5">
    <w:pPr>
      <w:pStyle w:val="Header"/>
      <w:jc w:val="right"/>
    </w:pPr>
    <w:r>
      <w:fldChar w:fldCharType="begin"/>
    </w:r>
    <w:r>
      <w:instrText>PAGE   \* MERGEFORMAT</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36EC8536"/>
    <w:lvl w:ilvl="0">
      <w:start w:val="1"/>
      <w:numFmt w:val="decimal"/>
      <w:pStyle w:val="ListNumber"/>
      <w:lvlText w:val="%1."/>
      <w:lvlJc w:val="left"/>
      <w:pPr>
        <w:tabs>
          <w:tab w:val="num" w:pos="360"/>
        </w:tabs>
        <w:ind w:left="360" w:hanging="360"/>
      </w:pPr>
    </w:lvl>
  </w:abstractNum>
  <w:abstractNum w:abstractNumId="1"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46351DAF"/>
    <w:multiLevelType w:val="multilevel"/>
    <w:tmpl w:val="DF56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outline w:val="0"/>
        <w:shadow w:val="0"/>
        <w:spacing w:val="0"/>
        <w:kern w:val="28"/>
        <w:position w:val="0"/>
        <w:sz w:val="20"/>
        <w:u w:val="none"/>
        <w:vertAlign w:val="baseline"/>
        <w:em w:val="no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6"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49D7927"/>
    <w:multiLevelType w:val="multilevel"/>
    <w:tmpl w:val="1F9C18A8"/>
    <w:lvl w:ilvl="0">
      <w:start w:val="1"/>
      <w:numFmt w:val="decimal"/>
      <w:pStyle w:val="Heading1"/>
      <w:suff w:val="space"/>
      <w:lvlText w:val="%1."/>
      <w:lvlJc w:val="left"/>
      <w:pPr>
        <w:ind w:left="454" w:hanging="454"/>
      </w:pPr>
      <w:rPr>
        <w:rFonts w:ascii="Times New Roman" w:hAnsi="Times New Roman" w:hint="default"/>
        <w:b/>
        <w:i w:val="0"/>
        <w:caps w:val="0"/>
        <w:strike w:val="0"/>
        <w:dstrike w:val="0"/>
        <w:outline w:val="0"/>
        <w:shadow w:val="0"/>
        <w:spacing w:val="0"/>
        <w:kern w:val="28"/>
        <w:position w:val="0"/>
        <w:sz w:val="20"/>
        <w:u w:val="none"/>
        <w:vertAlign w:val="baseline"/>
        <w:em w:val="none"/>
      </w:rPr>
    </w:lvl>
    <w:lvl w:ilvl="1">
      <w:start w:val="1"/>
      <w:numFmt w:val="decimal"/>
      <w:pStyle w:val="Heading2"/>
      <w:suff w:val="space"/>
      <w:lvlText w:val="%1.%2."/>
      <w:lvlJc w:val="left"/>
      <w:pPr>
        <w:ind w:left="0" w:firstLine="0"/>
      </w:pPr>
      <w:rPr>
        <w:rFonts w:ascii="Times New Roman" w:hAnsi="Times New Roman" w:hint="default"/>
        <w:b w:val="0"/>
        <w:i/>
        <w:sz w:val="20"/>
      </w:rPr>
    </w:lvl>
    <w:lvl w:ilvl="2">
      <w:start w:val="1"/>
      <w:numFmt w:val="decimal"/>
      <w:pStyle w:val="Heading3"/>
      <w:suff w:val="space"/>
      <w:lvlText w:val="%1.%2.%3."/>
      <w:lvlJc w:val="left"/>
      <w:pPr>
        <w:ind w:left="0" w:firstLine="0"/>
      </w:pPr>
      <w:rPr>
        <w:rFonts w:ascii="Times" w:hAnsi="Times" w:hint="default"/>
        <w:b w:val="0"/>
        <w:i/>
        <w:sz w:val="20"/>
      </w:rPr>
    </w:lvl>
    <w:lvl w:ilvl="3">
      <w:start w:val="1"/>
      <w:numFmt w:val="decimal"/>
      <w:pStyle w:val="Heading4"/>
      <w:suff w:val="space"/>
      <w:lvlText w:val="%1.%2.%3.%4."/>
      <w:lvlJc w:val="left"/>
      <w:pPr>
        <w:ind w:left="0" w:firstLine="0"/>
      </w:pPr>
      <w:rPr>
        <w:rFonts w:ascii="Times" w:hAnsi="Times" w:hint="default"/>
        <w:b w:val="0"/>
        <w:i/>
        <w:sz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15:restartNumberingAfterBreak="0">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D9521C8"/>
    <w:multiLevelType w:val="multilevel"/>
    <w:tmpl w:val="11EAB980"/>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
  </w:num>
  <w:num w:numId="2">
    <w:abstractNumId w:val="1"/>
  </w:num>
  <w:num w:numId="3">
    <w:abstractNumId w:val="7"/>
  </w:num>
  <w:num w:numId="4">
    <w:abstractNumId w:val="7"/>
  </w:num>
  <w:num w:numId="5">
    <w:abstractNumId w:val="10"/>
  </w:num>
  <w:num w:numId="6">
    <w:abstractNumId w:val="10"/>
  </w:num>
  <w:num w:numId="7">
    <w:abstractNumId w:val="9"/>
  </w:num>
  <w:num w:numId="8">
    <w:abstractNumId w:val="11"/>
  </w:num>
  <w:num w:numId="9">
    <w:abstractNumId w:val="1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5">
    <w:abstractNumId w:val="2"/>
  </w:num>
  <w:num w:numId="16">
    <w:abstractNumId w:val="5"/>
  </w:num>
  <w:num w:numId="17">
    <w:abstractNumId w:val="4"/>
  </w:num>
  <w:num w:numId="18">
    <w:abstractNumId w:val="0"/>
  </w:num>
  <w:num w:numId="19">
    <w:abstractNumId w:val="8"/>
  </w:num>
  <w:num w:numId="20">
    <w:abstractNumId w:val="3"/>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3"/>
  </w:num>
  <w:num w:numId="27">
    <w:abstractNumId w:val="3"/>
  </w:num>
  <w:num w:numId="28">
    <w:abstractNumId w:val="3"/>
  </w:num>
  <w:num w:numId="29">
    <w:abstractNumId w:val="3"/>
  </w:num>
  <w:num w:numId="30">
    <w:abstractNumId w:val="6"/>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ānis Zuters">
    <w15:presenceInfo w15:providerId="Windows Live" w15:userId="dc57db55ccdc3dc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34FA6"/>
    <w:rsid w:val="0003551A"/>
    <w:rsid w:val="00035917"/>
    <w:rsid w:val="00062210"/>
    <w:rsid w:val="0006383F"/>
    <w:rsid w:val="00070638"/>
    <w:rsid w:val="00071F64"/>
    <w:rsid w:val="00081828"/>
    <w:rsid w:val="000822C9"/>
    <w:rsid w:val="00091914"/>
    <w:rsid w:val="000B136A"/>
    <w:rsid w:val="000B346D"/>
    <w:rsid w:val="000B7F8C"/>
    <w:rsid w:val="000C017F"/>
    <w:rsid w:val="000C38E7"/>
    <w:rsid w:val="000D6ACD"/>
    <w:rsid w:val="000E4264"/>
    <w:rsid w:val="000E501A"/>
    <w:rsid w:val="000F64DC"/>
    <w:rsid w:val="00102B60"/>
    <w:rsid w:val="0010352D"/>
    <w:rsid w:val="00126D83"/>
    <w:rsid w:val="00160F39"/>
    <w:rsid w:val="00164008"/>
    <w:rsid w:val="00175EBD"/>
    <w:rsid w:val="00177E1C"/>
    <w:rsid w:val="00181B0C"/>
    <w:rsid w:val="00194391"/>
    <w:rsid w:val="001A02F0"/>
    <w:rsid w:val="001A79F9"/>
    <w:rsid w:val="001D2534"/>
    <w:rsid w:val="001D3579"/>
    <w:rsid w:val="001E0683"/>
    <w:rsid w:val="001E29D7"/>
    <w:rsid w:val="001E659F"/>
    <w:rsid w:val="002051B5"/>
    <w:rsid w:val="00213D1D"/>
    <w:rsid w:val="00216515"/>
    <w:rsid w:val="0022576A"/>
    <w:rsid w:val="0022715B"/>
    <w:rsid w:val="002276A2"/>
    <w:rsid w:val="002324F2"/>
    <w:rsid w:val="0024200C"/>
    <w:rsid w:val="00244270"/>
    <w:rsid w:val="00246FF8"/>
    <w:rsid w:val="002504C4"/>
    <w:rsid w:val="00250BAD"/>
    <w:rsid w:val="00254388"/>
    <w:rsid w:val="00261B37"/>
    <w:rsid w:val="00281EDE"/>
    <w:rsid w:val="00284FCB"/>
    <w:rsid w:val="00287E3C"/>
    <w:rsid w:val="002929A3"/>
    <w:rsid w:val="00296393"/>
    <w:rsid w:val="002A2E22"/>
    <w:rsid w:val="002A61C1"/>
    <w:rsid w:val="002A7BD4"/>
    <w:rsid w:val="002B1BCF"/>
    <w:rsid w:val="002B7AED"/>
    <w:rsid w:val="002C3536"/>
    <w:rsid w:val="002D205A"/>
    <w:rsid w:val="002D48C5"/>
    <w:rsid w:val="002D57BB"/>
    <w:rsid w:val="002F3630"/>
    <w:rsid w:val="002F7BC8"/>
    <w:rsid w:val="00301DB3"/>
    <w:rsid w:val="0032491A"/>
    <w:rsid w:val="00345C24"/>
    <w:rsid w:val="003462E3"/>
    <w:rsid w:val="0035161F"/>
    <w:rsid w:val="003540F3"/>
    <w:rsid w:val="00364CC3"/>
    <w:rsid w:val="00364FF6"/>
    <w:rsid w:val="00394943"/>
    <w:rsid w:val="003A09E4"/>
    <w:rsid w:val="003B5A7B"/>
    <w:rsid w:val="003D1FD8"/>
    <w:rsid w:val="003D2A30"/>
    <w:rsid w:val="003D6374"/>
    <w:rsid w:val="003F50F2"/>
    <w:rsid w:val="003F5B25"/>
    <w:rsid w:val="00406AC0"/>
    <w:rsid w:val="00417FA7"/>
    <w:rsid w:val="00417FC0"/>
    <w:rsid w:val="0042268A"/>
    <w:rsid w:val="00441DC5"/>
    <w:rsid w:val="004637D1"/>
    <w:rsid w:val="00475C68"/>
    <w:rsid w:val="00482000"/>
    <w:rsid w:val="0049265A"/>
    <w:rsid w:val="004A517D"/>
    <w:rsid w:val="004C5F28"/>
    <w:rsid w:val="004E18BD"/>
    <w:rsid w:val="004E1EDE"/>
    <w:rsid w:val="004E658C"/>
    <w:rsid w:val="004F22C8"/>
    <w:rsid w:val="004F3E5B"/>
    <w:rsid w:val="00510277"/>
    <w:rsid w:val="00522050"/>
    <w:rsid w:val="00536188"/>
    <w:rsid w:val="00543C20"/>
    <w:rsid w:val="005518CB"/>
    <w:rsid w:val="00557B3E"/>
    <w:rsid w:val="00583319"/>
    <w:rsid w:val="00593FEB"/>
    <w:rsid w:val="005B1126"/>
    <w:rsid w:val="005B534A"/>
    <w:rsid w:val="005C55C6"/>
    <w:rsid w:val="005D470E"/>
    <w:rsid w:val="005D7F62"/>
    <w:rsid w:val="005F2A69"/>
    <w:rsid w:val="005F70E9"/>
    <w:rsid w:val="005F769A"/>
    <w:rsid w:val="00613A9A"/>
    <w:rsid w:val="00634EB1"/>
    <w:rsid w:val="00640DE0"/>
    <w:rsid w:val="00642817"/>
    <w:rsid w:val="0066429A"/>
    <w:rsid w:val="0067028C"/>
    <w:rsid w:val="00672D80"/>
    <w:rsid w:val="006845B8"/>
    <w:rsid w:val="00692FEA"/>
    <w:rsid w:val="006A13BE"/>
    <w:rsid w:val="006A687A"/>
    <w:rsid w:val="006D21DD"/>
    <w:rsid w:val="006E0448"/>
    <w:rsid w:val="006E6244"/>
    <w:rsid w:val="006E7822"/>
    <w:rsid w:val="006F2457"/>
    <w:rsid w:val="006F4FB6"/>
    <w:rsid w:val="00700364"/>
    <w:rsid w:val="00733370"/>
    <w:rsid w:val="007417D6"/>
    <w:rsid w:val="00741A0D"/>
    <w:rsid w:val="00744456"/>
    <w:rsid w:val="00747C73"/>
    <w:rsid w:val="00751BE9"/>
    <w:rsid w:val="00773B5B"/>
    <w:rsid w:val="00776816"/>
    <w:rsid w:val="00790691"/>
    <w:rsid w:val="0079710B"/>
    <w:rsid w:val="007972F8"/>
    <w:rsid w:val="00797CC6"/>
    <w:rsid w:val="007A6DF1"/>
    <w:rsid w:val="007A745D"/>
    <w:rsid w:val="007B6094"/>
    <w:rsid w:val="007C2BA3"/>
    <w:rsid w:val="007D1CAE"/>
    <w:rsid w:val="007D4C25"/>
    <w:rsid w:val="007E1279"/>
    <w:rsid w:val="007E76E1"/>
    <w:rsid w:val="00803637"/>
    <w:rsid w:val="00810039"/>
    <w:rsid w:val="00820965"/>
    <w:rsid w:val="00827A14"/>
    <w:rsid w:val="00840263"/>
    <w:rsid w:val="00846210"/>
    <w:rsid w:val="00851C62"/>
    <w:rsid w:val="00855EC7"/>
    <w:rsid w:val="00860355"/>
    <w:rsid w:val="00866332"/>
    <w:rsid w:val="008663F7"/>
    <w:rsid w:val="008870C5"/>
    <w:rsid w:val="00894B7D"/>
    <w:rsid w:val="00895236"/>
    <w:rsid w:val="008A0B5D"/>
    <w:rsid w:val="008B45F9"/>
    <w:rsid w:val="008C027B"/>
    <w:rsid w:val="008D01B7"/>
    <w:rsid w:val="008D1262"/>
    <w:rsid w:val="008F2218"/>
    <w:rsid w:val="008F2D4C"/>
    <w:rsid w:val="008F2E14"/>
    <w:rsid w:val="008F3734"/>
    <w:rsid w:val="008F61E5"/>
    <w:rsid w:val="0091380C"/>
    <w:rsid w:val="009257C6"/>
    <w:rsid w:val="009431BD"/>
    <w:rsid w:val="00953FE8"/>
    <w:rsid w:val="00965D3F"/>
    <w:rsid w:val="009771B0"/>
    <w:rsid w:val="00980D43"/>
    <w:rsid w:val="00984121"/>
    <w:rsid w:val="009841E4"/>
    <w:rsid w:val="00984423"/>
    <w:rsid w:val="00991A6A"/>
    <w:rsid w:val="009930E4"/>
    <w:rsid w:val="009A18C3"/>
    <w:rsid w:val="009B2539"/>
    <w:rsid w:val="009C6010"/>
    <w:rsid w:val="009D4C20"/>
    <w:rsid w:val="009D58BB"/>
    <w:rsid w:val="009E2F99"/>
    <w:rsid w:val="009F431D"/>
    <w:rsid w:val="009F7FCE"/>
    <w:rsid w:val="00A07F66"/>
    <w:rsid w:val="00A456B0"/>
    <w:rsid w:val="00A53BD9"/>
    <w:rsid w:val="00A724DA"/>
    <w:rsid w:val="00A9553B"/>
    <w:rsid w:val="00A97AB0"/>
    <w:rsid w:val="00AF5176"/>
    <w:rsid w:val="00AF542D"/>
    <w:rsid w:val="00B111E9"/>
    <w:rsid w:val="00B15EB4"/>
    <w:rsid w:val="00B233EE"/>
    <w:rsid w:val="00B23481"/>
    <w:rsid w:val="00B254A6"/>
    <w:rsid w:val="00B31775"/>
    <w:rsid w:val="00B319F6"/>
    <w:rsid w:val="00B41306"/>
    <w:rsid w:val="00B956C6"/>
    <w:rsid w:val="00BA77D3"/>
    <w:rsid w:val="00BB4F9C"/>
    <w:rsid w:val="00BB54A6"/>
    <w:rsid w:val="00BC180F"/>
    <w:rsid w:val="00BC5728"/>
    <w:rsid w:val="00BD5EB8"/>
    <w:rsid w:val="00BD7A01"/>
    <w:rsid w:val="00BF388A"/>
    <w:rsid w:val="00BF38EF"/>
    <w:rsid w:val="00C00D12"/>
    <w:rsid w:val="00C14F6D"/>
    <w:rsid w:val="00C1669D"/>
    <w:rsid w:val="00C16E0D"/>
    <w:rsid w:val="00C320C0"/>
    <w:rsid w:val="00C323F4"/>
    <w:rsid w:val="00C5532A"/>
    <w:rsid w:val="00C73C8F"/>
    <w:rsid w:val="00C74D9B"/>
    <w:rsid w:val="00C848E5"/>
    <w:rsid w:val="00C93DC8"/>
    <w:rsid w:val="00CA4229"/>
    <w:rsid w:val="00CC4906"/>
    <w:rsid w:val="00CD2A3E"/>
    <w:rsid w:val="00CD4BDB"/>
    <w:rsid w:val="00CD7438"/>
    <w:rsid w:val="00CE4E3E"/>
    <w:rsid w:val="00CF7C3C"/>
    <w:rsid w:val="00D15449"/>
    <w:rsid w:val="00D158A4"/>
    <w:rsid w:val="00D16D2E"/>
    <w:rsid w:val="00D21EB2"/>
    <w:rsid w:val="00D2423E"/>
    <w:rsid w:val="00D30CB4"/>
    <w:rsid w:val="00D30E59"/>
    <w:rsid w:val="00D37574"/>
    <w:rsid w:val="00D43E9A"/>
    <w:rsid w:val="00D5192E"/>
    <w:rsid w:val="00D52EE6"/>
    <w:rsid w:val="00D5459E"/>
    <w:rsid w:val="00D548A9"/>
    <w:rsid w:val="00D64461"/>
    <w:rsid w:val="00D65166"/>
    <w:rsid w:val="00D84627"/>
    <w:rsid w:val="00D9423A"/>
    <w:rsid w:val="00D9644B"/>
    <w:rsid w:val="00DA6FFF"/>
    <w:rsid w:val="00DA7F49"/>
    <w:rsid w:val="00DB105B"/>
    <w:rsid w:val="00DB2960"/>
    <w:rsid w:val="00DB4758"/>
    <w:rsid w:val="00DC0216"/>
    <w:rsid w:val="00DC138A"/>
    <w:rsid w:val="00DC174F"/>
    <w:rsid w:val="00DC2CA9"/>
    <w:rsid w:val="00DC364D"/>
    <w:rsid w:val="00DC5EF2"/>
    <w:rsid w:val="00DD2D22"/>
    <w:rsid w:val="00DE5555"/>
    <w:rsid w:val="00DF0145"/>
    <w:rsid w:val="00E07D8A"/>
    <w:rsid w:val="00E14828"/>
    <w:rsid w:val="00E16817"/>
    <w:rsid w:val="00E210C0"/>
    <w:rsid w:val="00E23F3D"/>
    <w:rsid w:val="00E25C75"/>
    <w:rsid w:val="00E4703B"/>
    <w:rsid w:val="00E53AA2"/>
    <w:rsid w:val="00E603C7"/>
    <w:rsid w:val="00E76BE5"/>
    <w:rsid w:val="00E84A11"/>
    <w:rsid w:val="00E8616B"/>
    <w:rsid w:val="00E91670"/>
    <w:rsid w:val="00EA1BA7"/>
    <w:rsid w:val="00EB5138"/>
    <w:rsid w:val="00ED4177"/>
    <w:rsid w:val="00EE6E53"/>
    <w:rsid w:val="00EF259A"/>
    <w:rsid w:val="00F075BC"/>
    <w:rsid w:val="00F2663F"/>
    <w:rsid w:val="00F321B4"/>
    <w:rsid w:val="00F36A68"/>
    <w:rsid w:val="00F4600B"/>
    <w:rsid w:val="00F60853"/>
    <w:rsid w:val="00F61A5E"/>
    <w:rsid w:val="00F63E4E"/>
    <w:rsid w:val="00F76FCD"/>
    <w:rsid w:val="00F80D8D"/>
    <w:rsid w:val="00FA2CD3"/>
    <w:rsid w:val="00FB3695"/>
    <w:rsid w:val="00FC2848"/>
    <w:rsid w:val="00FC59F4"/>
    <w:rsid w:val="00FC6557"/>
    <w:rsid w:val="00FC7DE7"/>
    <w:rsid w:val="00FE248A"/>
    <w:rsid w:val="00FE3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C4DA9"/>
  <w15:docId w15:val="{56BFB277-D75B-463E-B967-9CC7E769D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542D"/>
    <w:pPr>
      <w:spacing w:line="240" w:lineRule="auto"/>
      <w:ind w:firstLine="357"/>
      <w:jc w:val="both"/>
    </w:pPr>
    <w:rPr>
      <w:rFonts w:eastAsia="MS Mincho"/>
      <w:szCs w:val="24"/>
      <w:lang w:eastAsia="ja-JP"/>
    </w:rPr>
  </w:style>
  <w:style w:type="paragraph" w:styleId="Heading1">
    <w:name w:val="heading 1"/>
    <w:basedOn w:val="Normal"/>
    <w:next w:val="NoindentNormal"/>
    <w:qFormat/>
    <w:rsid w:val="00AF542D"/>
    <w:pPr>
      <w:keepNext/>
      <w:keepLines/>
      <w:numPr>
        <w:numId w:val="19"/>
      </w:numPr>
      <w:suppressAutoHyphens/>
      <w:spacing w:before="480" w:after="240"/>
      <w:jc w:val="left"/>
      <w:outlineLvl w:val="0"/>
    </w:pPr>
    <w:rPr>
      <w:rFonts w:cs="Arial"/>
      <w:b/>
      <w:bCs/>
      <w:kern w:val="32"/>
      <w:szCs w:val="32"/>
    </w:rPr>
  </w:style>
  <w:style w:type="paragraph" w:styleId="Heading2">
    <w:name w:val="heading 2"/>
    <w:basedOn w:val="Normal"/>
    <w:next w:val="NoindentNormal"/>
    <w:qFormat/>
    <w:rsid w:val="00AF542D"/>
    <w:pPr>
      <w:keepNext/>
      <w:keepLines/>
      <w:numPr>
        <w:ilvl w:val="1"/>
        <w:numId w:val="19"/>
      </w:numPr>
      <w:suppressAutoHyphens/>
      <w:spacing w:before="240" w:after="240"/>
      <w:jc w:val="left"/>
      <w:outlineLvl w:val="1"/>
    </w:pPr>
    <w:rPr>
      <w:rFonts w:cs="Arial"/>
      <w:bCs/>
      <w:i/>
      <w:iCs/>
      <w:szCs w:val="28"/>
    </w:rPr>
  </w:style>
  <w:style w:type="paragraph" w:styleId="Heading3">
    <w:name w:val="heading 3"/>
    <w:basedOn w:val="Normal"/>
    <w:next w:val="NoindentNormal"/>
    <w:qFormat/>
    <w:rsid w:val="00AF542D"/>
    <w:pPr>
      <w:keepNext/>
      <w:keepLines/>
      <w:numPr>
        <w:ilvl w:val="2"/>
        <w:numId w:val="19"/>
      </w:numPr>
      <w:suppressAutoHyphens/>
      <w:spacing w:before="240" w:after="120"/>
      <w:jc w:val="left"/>
      <w:outlineLvl w:val="2"/>
    </w:pPr>
    <w:rPr>
      <w:rFonts w:cs="Arial"/>
      <w:bCs/>
      <w:i/>
      <w:szCs w:val="26"/>
    </w:rPr>
  </w:style>
  <w:style w:type="paragraph" w:styleId="Heading4">
    <w:name w:val="heading 4"/>
    <w:basedOn w:val="Normal"/>
    <w:next w:val="NoindentNormal"/>
    <w:qFormat/>
    <w:rsid w:val="00AF542D"/>
    <w:pPr>
      <w:keepNext/>
      <w:numPr>
        <w:ilvl w:val="3"/>
        <w:numId w:val="19"/>
      </w:numPr>
      <w:suppressAutoHyphens/>
      <w:spacing w:before="120"/>
      <w:jc w:val="left"/>
      <w:outlineLvl w:val="3"/>
    </w:pPr>
    <w:rPr>
      <w:bCs/>
      <w:i/>
      <w:szCs w:val="28"/>
    </w:rPr>
  </w:style>
  <w:style w:type="paragraph" w:styleId="Heading5">
    <w:name w:val="heading 5"/>
    <w:basedOn w:val="Normal"/>
    <w:next w:val="NoindentNormal"/>
    <w:link w:val="Heading5Char"/>
    <w:qFormat/>
    <w:rsid w:val="00AF542D"/>
    <w:pPr>
      <w:numPr>
        <w:ilvl w:val="4"/>
        <w:numId w:val="19"/>
      </w:numPr>
      <w:jc w:val="left"/>
      <w:outlineLvl w:val="4"/>
    </w:pPr>
    <w:rPr>
      <w:bCs/>
      <w:i/>
      <w:iCs/>
      <w:szCs w:val="26"/>
    </w:rPr>
  </w:style>
  <w:style w:type="paragraph" w:styleId="Heading6">
    <w:name w:val="heading 6"/>
    <w:basedOn w:val="Normal"/>
    <w:next w:val="Normal"/>
    <w:link w:val="Heading6Char"/>
    <w:qFormat/>
    <w:rsid w:val="00AF542D"/>
    <w:pPr>
      <w:numPr>
        <w:ilvl w:val="5"/>
        <w:numId w:val="19"/>
      </w:numPr>
      <w:spacing w:before="240"/>
      <w:outlineLvl w:val="5"/>
    </w:pPr>
    <w:rPr>
      <w:bCs/>
      <w:szCs w:val="22"/>
    </w:rPr>
  </w:style>
  <w:style w:type="paragraph" w:styleId="Heading7">
    <w:name w:val="heading 7"/>
    <w:basedOn w:val="Normal"/>
    <w:next w:val="Normal"/>
    <w:link w:val="Heading7Char"/>
    <w:qFormat/>
    <w:rsid w:val="00AF542D"/>
    <w:pPr>
      <w:spacing w:before="240" w:after="60"/>
      <w:outlineLvl w:val="6"/>
    </w:pPr>
    <w:rPr>
      <w:sz w:val="24"/>
    </w:rPr>
  </w:style>
  <w:style w:type="paragraph" w:styleId="Heading8">
    <w:name w:val="heading 8"/>
    <w:basedOn w:val="Normal"/>
    <w:next w:val="Normal"/>
    <w:link w:val="Heading8Char"/>
    <w:qFormat/>
    <w:rsid w:val="00AF542D"/>
    <w:pPr>
      <w:spacing w:before="240" w:after="60"/>
      <w:outlineLvl w:val="7"/>
    </w:pPr>
    <w:rPr>
      <w:i/>
      <w:iCs/>
      <w:sz w:val="24"/>
    </w:rPr>
  </w:style>
  <w:style w:type="paragraph" w:styleId="Heading9">
    <w:name w:val="heading 9"/>
    <w:basedOn w:val="Normal"/>
    <w:next w:val="Normal"/>
    <w:link w:val="Heading9Char"/>
    <w:qFormat/>
    <w:rsid w:val="00AF542D"/>
    <w:pPr>
      <w:spacing w:before="240" w:after="60"/>
      <w:outlineLvl w:val="8"/>
    </w:pPr>
    <w:rPr>
      <w:rFonts w:ascii="Arial" w:hAnsi="Arial" w:cs="Arial"/>
      <w:sz w:val="22"/>
      <w:szCs w:val="22"/>
    </w:rPr>
  </w:style>
  <w:style w:type="character" w:default="1" w:styleId="DefaultParagraphFont">
    <w:name w:val="Default Paragraph Font"/>
    <w:semiHidden/>
    <w:rsid w:val="00AF54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AF542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0">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0">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0"/>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7A745D"/>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BalloonText">
    <w:name w:val="Balloon Text"/>
    <w:basedOn w:val="Normal"/>
    <w:link w:val="BalloonTextChar"/>
    <w:semiHidden/>
    <w:rsid w:val="00CA4229"/>
    <w:rPr>
      <w:rFonts w:ascii="Tahoma" w:hAnsi="Tahoma" w:cs="Tahoma"/>
      <w:sz w:val="16"/>
      <w:szCs w:val="16"/>
    </w:rPr>
  </w:style>
  <w:style w:type="character" w:customStyle="1" w:styleId="BalloonTextChar">
    <w:name w:val="Balloon Text Char"/>
    <w:basedOn w:val="DefaultParagraphFont"/>
    <w:link w:val="BalloonText"/>
    <w:semiHidden/>
    <w:rsid w:val="00CA4229"/>
    <w:rPr>
      <w:rFonts w:ascii="Tahoma" w:hAnsi="Tahoma" w:cs="Tahoma"/>
      <w:sz w:val="16"/>
      <w:szCs w:val="16"/>
    </w:rPr>
  </w:style>
  <w:style w:type="paragraph" w:styleId="NormalWeb">
    <w:name w:val="Normal (Web)"/>
    <w:basedOn w:val="Normal"/>
    <w:semiHidden/>
    <w:unhideWhenUsed/>
    <w:rsid w:val="00FE248A"/>
    <w:rPr>
      <w:sz w:val="24"/>
    </w:rPr>
  </w:style>
  <w:style w:type="character" w:customStyle="1" w:styleId="Heading5Char">
    <w:name w:val="Heading 5 Char"/>
    <w:basedOn w:val="DefaultParagraphFont"/>
    <w:link w:val="Heading5"/>
    <w:rsid w:val="00D15449"/>
    <w:rPr>
      <w:rFonts w:eastAsia="MS Mincho"/>
      <w:bCs/>
      <w:i/>
      <w:iCs/>
      <w:szCs w:val="26"/>
      <w:lang w:eastAsia="ja-JP"/>
    </w:rPr>
  </w:style>
  <w:style w:type="character" w:customStyle="1" w:styleId="Heading6Char">
    <w:name w:val="Heading 6 Char"/>
    <w:basedOn w:val="DefaultParagraphFont"/>
    <w:link w:val="Heading6"/>
    <w:rsid w:val="00D15449"/>
    <w:rPr>
      <w:rFonts w:eastAsia="MS Mincho"/>
      <w:bCs/>
      <w:szCs w:val="22"/>
      <w:lang w:eastAsia="ja-JP"/>
    </w:rPr>
  </w:style>
  <w:style w:type="character" w:customStyle="1" w:styleId="Heading7Char">
    <w:name w:val="Heading 7 Char"/>
    <w:basedOn w:val="DefaultParagraphFont"/>
    <w:link w:val="Heading7"/>
    <w:rsid w:val="00D15449"/>
    <w:rPr>
      <w:rFonts w:eastAsia="MS Mincho"/>
      <w:sz w:val="24"/>
      <w:szCs w:val="24"/>
      <w:lang w:eastAsia="ja-JP"/>
    </w:rPr>
  </w:style>
  <w:style w:type="character" w:customStyle="1" w:styleId="Heading8Char">
    <w:name w:val="Heading 8 Char"/>
    <w:basedOn w:val="DefaultParagraphFont"/>
    <w:link w:val="Heading8"/>
    <w:rsid w:val="00D15449"/>
    <w:rPr>
      <w:rFonts w:eastAsia="MS Mincho"/>
      <w:i/>
      <w:iCs/>
      <w:sz w:val="24"/>
      <w:szCs w:val="24"/>
      <w:lang w:eastAsia="ja-JP"/>
    </w:rPr>
  </w:style>
  <w:style w:type="character" w:customStyle="1" w:styleId="Heading9Char">
    <w:name w:val="Heading 9 Char"/>
    <w:basedOn w:val="DefaultParagraphFont"/>
    <w:link w:val="Heading9"/>
    <w:rsid w:val="00D15449"/>
    <w:rPr>
      <w:rFonts w:ascii="Arial" w:eastAsia="MS Mincho" w:hAnsi="Arial" w:cs="Arial"/>
      <w:sz w:val="22"/>
      <w:szCs w:val="22"/>
      <w:lang w:eastAsia="ja-JP"/>
    </w:rPr>
  </w:style>
  <w:style w:type="paragraph" w:customStyle="1" w:styleId="NoindentNormal">
    <w:name w:val="NoindentNormal"/>
    <w:basedOn w:val="Normal"/>
    <w:next w:val="Normal"/>
    <w:rsid w:val="00AF542D"/>
    <w:pPr>
      <w:ind w:firstLine="0"/>
    </w:pPr>
  </w:style>
  <w:style w:type="paragraph" w:customStyle="1" w:styleId="Quote1">
    <w:name w:val="Quote1"/>
    <w:basedOn w:val="Normal"/>
    <w:rsid w:val="00AF542D"/>
    <w:pPr>
      <w:ind w:left="204"/>
    </w:pPr>
    <w:rPr>
      <w:sz w:val="18"/>
    </w:rPr>
  </w:style>
  <w:style w:type="paragraph" w:customStyle="1" w:styleId="Abstract0">
    <w:name w:val="Abstract"/>
    <w:basedOn w:val="Normal"/>
    <w:rsid w:val="00AF542D"/>
    <w:pPr>
      <w:adjustRightInd w:val="0"/>
      <w:snapToGrid w:val="0"/>
      <w:spacing w:before="480"/>
      <w:ind w:left="851" w:right="851" w:firstLine="0"/>
    </w:pPr>
    <w:rPr>
      <w:sz w:val="16"/>
    </w:rPr>
  </w:style>
  <w:style w:type="paragraph" w:customStyle="1" w:styleId="Affiliation">
    <w:name w:val="Affiliation"/>
    <w:basedOn w:val="Normal"/>
    <w:rsid w:val="00AF542D"/>
    <w:pPr>
      <w:ind w:firstLine="0"/>
      <w:jc w:val="center"/>
    </w:pPr>
    <w:rPr>
      <w:i/>
    </w:rPr>
  </w:style>
  <w:style w:type="paragraph" w:customStyle="1" w:styleId="Equation0">
    <w:name w:val="Equation"/>
    <w:basedOn w:val="Normal"/>
    <w:rsid w:val="00AF542D"/>
    <w:pPr>
      <w:tabs>
        <w:tab w:val="left" w:pos="6781"/>
      </w:tabs>
      <w:spacing w:before="240" w:after="240"/>
      <w:ind w:left="454" w:firstLine="0"/>
      <w:jc w:val="left"/>
    </w:pPr>
  </w:style>
  <w:style w:type="paragraph" w:customStyle="1" w:styleId="Footnote">
    <w:name w:val="Footnote"/>
    <w:basedOn w:val="Normal"/>
    <w:rsid w:val="00AF542D"/>
    <w:pPr>
      <w:ind w:firstLine="136"/>
    </w:pPr>
    <w:rPr>
      <w:sz w:val="16"/>
    </w:rPr>
  </w:style>
  <w:style w:type="paragraph" w:customStyle="1" w:styleId="LISTalph">
    <w:name w:val="LISTalph"/>
    <w:basedOn w:val="Normal"/>
    <w:rsid w:val="00AF542D"/>
    <w:pPr>
      <w:numPr>
        <w:numId w:val="16"/>
      </w:numPr>
      <w:tabs>
        <w:tab w:val="left" w:pos="499"/>
      </w:tabs>
    </w:pPr>
  </w:style>
  <w:style w:type="paragraph" w:customStyle="1" w:styleId="LISTdash">
    <w:name w:val="LISTdash"/>
    <w:basedOn w:val="Normal"/>
    <w:rsid w:val="00AF542D"/>
    <w:pPr>
      <w:numPr>
        <w:numId w:val="17"/>
      </w:numPr>
      <w:tabs>
        <w:tab w:val="left" w:pos="454"/>
      </w:tabs>
      <w:adjustRightInd w:val="0"/>
      <w:snapToGrid w:val="0"/>
    </w:pPr>
  </w:style>
  <w:style w:type="paragraph" w:customStyle="1" w:styleId="LISTnum">
    <w:name w:val="LISTnum"/>
    <w:basedOn w:val="Normal"/>
    <w:rsid w:val="00AF542D"/>
    <w:pPr>
      <w:numPr>
        <w:numId w:val="21"/>
      </w:numPr>
      <w:adjustRightInd w:val="0"/>
      <w:snapToGrid w:val="0"/>
    </w:pPr>
  </w:style>
  <w:style w:type="paragraph" w:customStyle="1" w:styleId="References">
    <w:name w:val="References"/>
    <w:basedOn w:val="Normal"/>
    <w:rsid w:val="00AF542D"/>
    <w:pPr>
      <w:tabs>
        <w:tab w:val="left" w:pos="85"/>
      </w:tabs>
      <w:ind w:left="357" w:hanging="357"/>
    </w:pPr>
    <w:rPr>
      <w:sz w:val="16"/>
    </w:rPr>
  </w:style>
  <w:style w:type="paragraph" w:customStyle="1" w:styleId="Table">
    <w:name w:val="Table"/>
    <w:basedOn w:val="Normal"/>
    <w:rsid w:val="00AF542D"/>
    <w:pPr>
      <w:spacing w:before="60" w:after="60"/>
      <w:ind w:firstLine="0"/>
      <w:jc w:val="left"/>
    </w:pPr>
    <w:rPr>
      <w:sz w:val="16"/>
    </w:rPr>
  </w:style>
  <w:style w:type="paragraph" w:styleId="Title">
    <w:name w:val="Title"/>
    <w:basedOn w:val="Normal"/>
    <w:next w:val="Normal"/>
    <w:link w:val="TitleChar"/>
    <w:qFormat/>
    <w:rsid w:val="00AF542D"/>
    <w:pPr>
      <w:spacing w:before="480" w:after="320"/>
      <w:ind w:firstLine="0"/>
      <w:jc w:val="center"/>
    </w:pPr>
    <w:rPr>
      <w:noProof/>
      <w:kern w:val="28"/>
      <w:sz w:val="40"/>
    </w:rPr>
  </w:style>
  <w:style w:type="character" w:customStyle="1" w:styleId="TitleChar">
    <w:name w:val="Title Char"/>
    <w:basedOn w:val="DefaultParagraphFont"/>
    <w:link w:val="Title"/>
    <w:rsid w:val="00D15449"/>
    <w:rPr>
      <w:rFonts w:eastAsia="MS Mincho"/>
      <w:noProof/>
      <w:kern w:val="28"/>
      <w:sz w:val="40"/>
      <w:szCs w:val="24"/>
      <w:lang w:eastAsia="ja-JP"/>
    </w:rPr>
  </w:style>
  <w:style w:type="paragraph" w:customStyle="1" w:styleId="Author0">
    <w:name w:val="Author"/>
    <w:basedOn w:val="Normal"/>
    <w:rsid w:val="00AF542D"/>
    <w:pPr>
      <w:ind w:firstLine="0"/>
      <w:jc w:val="center"/>
    </w:pPr>
  </w:style>
  <w:style w:type="paragraph" w:styleId="Caption">
    <w:name w:val="caption"/>
    <w:basedOn w:val="Normal"/>
    <w:next w:val="Normal"/>
    <w:qFormat/>
    <w:rsid w:val="00AF542D"/>
    <w:pPr>
      <w:spacing w:before="80" w:after="80"/>
      <w:ind w:firstLine="0"/>
    </w:pPr>
    <w:rPr>
      <w:sz w:val="16"/>
    </w:rPr>
  </w:style>
  <w:style w:type="paragraph" w:customStyle="1" w:styleId="LISTDescription">
    <w:name w:val="LISTDescription"/>
    <w:basedOn w:val="Normal"/>
    <w:rsid w:val="00AF542D"/>
    <w:pPr>
      <w:ind w:left="454" w:hanging="454"/>
    </w:pPr>
  </w:style>
  <w:style w:type="paragraph" w:customStyle="1" w:styleId="Notes">
    <w:name w:val="Notes"/>
    <w:basedOn w:val="Normal"/>
    <w:rsid w:val="00AF542D"/>
    <w:rPr>
      <w:sz w:val="16"/>
    </w:rPr>
  </w:style>
  <w:style w:type="paragraph" w:styleId="BodyText">
    <w:name w:val="Body Text"/>
    <w:basedOn w:val="Normal"/>
    <w:link w:val="BodyTextChar"/>
    <w:rsid w:val="00AF542D"/>
    <w:pPr>
      <w:spacing w:after="120"/>
    </w:pPr>
  </w:style>
  <w:style w:type="character" w:customStyle="1" w:styleId="BodyTextChar">
    <w:name w:val="Body Text Char"/>
    <w:basedOn w:val="DefaultParagraphFont"/>
    <w:link w:val="BodyText"/>
    <w:rsid w:val="00D15449"/>
    <w:rPr>
      <w:rFonts w:eastAsia="MS Mincho"/>
      <w:szCs w:val="24"/>
      <w:lang w:eastAsia="ja-JP"/>
    </w:rPr>
  </w:style>
  <w:style w:type="paragraph" w:customStyle="1" w:styleId="CaptionLong">
    <w:name w:val="CaptionLong"/>
    <w:basedOn w:val="Normal"/>
    <w:rsid w:val="00AF542D"/>
    <w:pPr>
      <w:spacing w:before="80" w:after="80"/>
      <w:ind w:firstLine="0"/>
    </w:pPr>
    <w:rPr>
      <w:sz w:val="16"/>
    </w:rPr>
  </w:style>
  <w:style w:type="paragraph" w:customStyle="1" w:styleId="HeadingUnn1">
    <w:name w:val="HeadingUnn1"/>
    <w:basedOn w:val="Heading1"/>
    <w:next w:val="NoindentNormal"/>
    <w:rsid w:val="00AF542D"/>
    <w:pPr>
      <w:numPr>
        <w:numId w:val="0"/>
      </w:numPr>
    </w:pPr>
    <w:rPr>
      <w:bCs w:val="0"/>
    </w:rPr>
  </w:style>
  <w:style w:type="paragraph" w:customStyle="1" w:styleId="HeadingUnn2">
    <w:name w:val="HeadingUnn2"/>
    <w:basedOn w:val="Heading2"/>
    <w:next w:val="NoindentNormal"/>
    <w:rsid w:val="00AF542D"/>
    <w:pPr>
      <w:numPr>
        <w:ilvl w:val="0"/>
        <w:numId w:val="0"/>
      </w:numPr>
    </w:pPr>
  </w:style>
  <w:style w:type="paragraph" w:customStyle="1" w:styleId="HeadingUnn3">
    <w:name w:val="HeadingUnn3"/>
    <w:basedOn w:val="Heading3"/>
    <w:next w:val="NoindentNormal"/>
    <w:rsid w:val="00AF542D"/>
    <w:pPr>
      <w:numPr>
        <w:ilvl w:val="0"/>
        <w:numId w:val="0"/>
      </w:numPr>
    </w:pPr>
  </w:style>
  <w:style w:type="paragraph" w:customStyle="1" w:styleId="HeadingUnn4">
    <w:name w:val="HeadingUnn4"/>
    <w:basedOn w:val="Heading4"/>
    <w:next w:val="NoindentNormal"/>
    <w:rsid w:val="00AF542D"/>
    <w:pPr>
      <w:numPr>
        <w:ilvl w:val="0"/>
        <w:numId w:val="0"/>
      </w:numPr>
    </w:pPr>
  </w:style>
  <w:style w:type="paragraph" w:customStyle="1" w:styleId="HeadingUnn5">
    <w:name w:val="HeadingUnn5"/>
    <w:basedOn w:val="Heading5"/>
    <w:next w:val="Normal"/>
    <w:rsid w:val="00AF542D"/>
    <w:pPr>
      <w:numPr>
        <w:ilvl w:val="0"/>
        <w:numId w:val="0"/>
      </w:numPr>
      <w:spacing w:before="120"/>
    </w:pPr>
  </w:style>
  <w:style w:type="paragraph" w:styleId="ListNumber">
    <w:name w:val="List Number"/>
    <w:basedOn w:val="Normal"/>
    <w:rsid w:val="00AF542D"/>
    <w:pPr>
      <w:numPr>
        <w:numId w:val="18"/>
      </w:numPr>
    </w:pPr>
  </w:style>
  <w:style w:type="paragraph" w:customStyle="1" w:styleId="CaptionShort">
    <w:name w:val="CaptionShort"/>
    <w:basedOn w:val="Normal"/>
    <w:rsid w:val="00AF542D"/>
    <w:pPr>
      <w:spacing w:before="80" w:after="80"/>
      <w:ind w:firstLine="0"/>
      <w:jc w:val="center"/>
    </w:pPr>
    <w:rPr>
      <w:sz w:val="16"/>
    </w:rPr>
  </w:style>
  <w:style w:type="paragraph" w:customStyle="1" w:styleId="Listbul">
    <w:name w:val="Listbul"/>
    <w:basedOn w:val="Normal"/>
    <w:rsid w:val="00AF542D"/>
    <w:pPr>
      <w:numPr>
        <w:numId w:val="20"/>
      </w:numPr>
    </w:pPr>
  </w:style>
  <w:style w:type="paragraph" w:customStyle="1" w:styleId="Keywords0">
    <w:name w:val="Keywords"/>
    <w:basedOn w:val="Abstract0"/>
    <w:next w:val="Heading1"/>
    <w:rsid w:val="00AF542D"/>
    <w:pPr>
      <w:spacing w:before="240" w:after="240"/>
    </w:pPr>
  </w:style>
  <w:style w:type="paragraph" w:styleId="EndnoteText">
    <w:name w:val="endnote text"/>
    <w:basedOn w:val="Normal"/>
    <w:link w:val="EndnoteTextChar"/>
    <w:semiHidden/>
    <w:unhideWhenUsed/>
    <w:rsid w:val="00D15449"/>
    <w:rPr>
      <w:szCs w:val="20"/>
    </w:rPr>
  </w:style>
  <w:style w:type="character" w:customStyle="1" w:styleId="EndnoteTextChar">
    <w:name w:val="Endnote Text Char"/>
    <w:basedOn w:val="DefaultParagraphFont"/>
    <w:link w:val="EndnoteText"/>
    <w:semiHidden/>
    <w:rsid w:val="00D15449"/>
    <w:rPr>
      <w:rFonts w:eastAsia="MS Mincho"/>
      <w:lang w:eastAsia="ja-JP"/>
    </w:rPr>
  </w:style>
  <w:style w:type="character" w:styleId="EndnoteReference">
    <w:name w:val="endnote reference"/>
    <w:basedOn w:val="DefaultParagraphFont"/>
    <w:semiHidden/>
    <w:unhideWhenUsed/>
    <w:rsid w:val="00D15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19829">
      <w:bodyDiv w:val="1"/>
      <w:marLeft w:val="0"/>
      <w:marRight w:val="0"/>
      <w:marTop w:val="0"/>
      <w:marBottom w:val="0"/>
      <w:divBdr>
        <w:top w:val="none" w:sz="0" w:space="0" w:color="auto"/>
        <w:left w:val="none" w:sz="0" w:space="0" w:color="auto"/>
        <w:bottom w:val="none" w:sz="0" w:space="0" w:color="auto"/>
        <w:right w:val="none" w:sz="0" w:space="0" w:color="auto"/>
      </w:divBdr>
    </w:div>
    <w:div w:id="541207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sz\Dropbox\acad\pubs\2018prpene\IOSPressBookArticleWord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6E4B2-879D-4AE0-85F6-22F1D7AB9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IOSPressBookArticleWordTemplate.dot</Template>
  <TotalTime>1212</TotalTime>
  <Pages>16</Pages>
  <Words>29203</Words>
  <Characters>16646</Characters>
  <Application>Microsoft Office Word</Application>
  <DocSecurity>0</DocSecurity>
  <Lines>138</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Jānis Zuters</cp:lastModifiedBy>
  <cp:revision>111</cp:revision>
  <cp:lastPrinted>2018-04-10T18:56:00Z</cp:lastPrinted>
  <dcterms:created xsi:type="dcterms:W3CDTF">2018-10-16T17:07:00Z</dcterms:created>
  <dcterms:modified xsi:type="dcterms:W3CDTF">2018-10-21T09:37:00Z</dcterms:modified>
</cp:coreProperties>
</file>